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0DD72" w14:textId="18241566" w:rsidR="00CB6689" w:rsidRPr="00CB6689" w:rsidRDefault="00CB6689" w:rsidP="00CB6689">
      <w:pPr>
        <w:pStyle w:val="Title"/>
        <w:rPr>
          <w:lang w:val="nl-NL"/>
        </w:rPr>
      </w:pPr>
      <w:r w:rsidRPr="00CB6689">
        <w:rPr>
          <w:lang w:val="nl-NL"/>
        </w:rPr>
        <w:t xml:space="preserve">Analytics in </w:t>
      </w:r>
      <w:proofErr w:type="spellStart"/>
      <w:r w:rsidRPr="00CB6689">
        <w:rPr>
          <w:lang w:val="nl-NL"/>
        </w:rPr>
        <w:t>Azure</w:t>
      </w:r>
      <w:proofErr w:type="spellEnd"/>
      <w:r w:rsidRPr="00CB6689">
        <w:rPr>
          <w:lang w:val="nl-NL"/>
        </w:rPr>
        <w:t xml:space="preserve"> – week </w:t>
      </w:r>
      <w:r w:rsidR="0030751A">
        <w:rPr>
          <w:lang w:val="nl-NL"/>
        </w:rPr>
        <w:t>2</w:t>
      </w:r>
    </w:p>
    <w:p w14:paraId="17002FFC" w14:textId="33A4A76B" w:rsidR="00276098" w:rsidRDefault="00CB6689" w:rsidP="00CB6689">
      <w:pPr>
        <w:rPr>
          <w:lang w:val="nl-NL"/>
        </w:rPr>
      </w:pPr>
      <w:r w:rsidRPr="00784A5B">
        <w:rPr>
          <w:lang w:val="nl-NL"/>
        </w:rPr>
        <w:t xml:space="preserve">In de </w:t>
      </w:r>
      <w:r w:rsidR="00102467">
        <w:rPr>
          <w:lang w:val="nl-NL"/>
        </w:rPr>
        <w:t xml:space="preserve">tweede </w:t>
      </w:r>
      <w:r w:rsidRPr="00784A5B">
        <w:rPr>
          <w:lang w:val="nl-NL"/>
        </w:rPr>
        <w:t xml:space="preserve"> week van </w:t>
      </w:r>
      <w:r>
        <w:rPr>
          <w:lang w:val="nl-NL"/>
        </w:rPr>
        <w:t xml:space="preserve">het leertraject </w:t>
      </w:r>
      <w:r w:rsidRPr="00784A5B">
        <w:rPr>
          <w:lang w:val="nl-NL"/>
        </w:rPr>
        <w:t>A</w:t>
      </w:r>
      <w:r>
        <w:rPr>
          <w:lang w:val="nl-NL"/>
        </w:rPr>
        <w:t xml:space="preserve">nalytics in </w:t>
      </w:r>
      <w:proofErr w:type="spellStart"/>
      <w:r>
        <w:rPr>
          <w:lang w:val="nl-NL"/>
        </w:rPr>
        <w:t>Azure</w:t>
      </w:r>
      <w:proofErr w:type="spellEnd"/>
      <w:r>
        <w:rPr>
          <w:lang w:val="nl-NL"/>
        </w:rPr>
        <w:t xml:space="preserve"> </w:t>
      </w:r>
      <w:r w:rsidR="00102467">
        <w:rPr>
          <w:lang w:val="nl-NL"/>
        </w:rPr>
        <w:t xml:space="preserve">gaan we dieper in op het verwerken van batch-data in de </w:t>
      </w:r>
      <w:proofErr w:type="spellStart"/>
      <w:r w:rsidR="00102467">
        <w:rPr>
          <w:lang w:val="nl-NL"/>
        </w:rPr>
        <w:t>cloud</w:t>
      </w:r>
      <w:proofErr w:type="spellEnd"/>
      <w:r>
        <w:rPr>
          <w:lang w:val="nl-NL"/>
        </w:rPr>
        <w:t>. We hebben het gehad over onderwerpen als:</w:t>
      </w:r>
    </w:p>
    <w:p w14:paraId="61AC7510" w14:textId="3D7F5066" w:rsidR="00102467" w:rsidRDefault="00102467" w:rsidP="00327105">
      <w:pPr>
        <w:pStyle w:val="ListParagraph"/>
        <w:numPr>
          <w:ilvl w:val="0"/>
          <w:numId w:val="1"/>
        </w:numPr>
        <w:rPr>
          <w:lang w:val="nl-NL"/>
        </w:rPr>
      </w:pPr>
      <w:r>
        <w:rPr>
          <w:lang w:val="nl-NL"/>
        </w:rPr>
        <w:t>Delta Lake architecturen</w:t>
      </w:r>
    </w:p>
    <w:p w14:paraId="7298DEBA" w14:textId="14A31F2C" w:rsidR="00327105" w:rsidRDefault="00102467" w:rsidP="00327105">
      <w:pPr>
        <w:pStyle w:val="ListParagraph"/>
        <w:numPr>
          <w:ilvl w:val="0"/>
          <w:numId w:val="1"/>
        </w:numPr>
        <w:rPr>
          <w:lang w:val="nl-NL"/>
        </w:rPr>
      </w:pPr>
      <w:proofErr w:type="spellStart"/>
      <w:r>
        <w:rPr>
          <w:lang w:val="nl-NL"/>
        </w:rPr>
        <w:t>Orchestratie</w:t>
      </w:r>
      <w:proofErr w:type="spellEnd"/>
    </w:p>
    <w:p w14:paraId="50EF9846" w14:textId="325894C1" w:rsidR="00102467" w:rsidRDefault="00102467" w:rsidP="00327105">
      <w:pPr>
        <w:pStyle w:val="ListParagraph"/>
        <w:numPr>
          <w:ilvl w:val="0"/>
          <w:numId w:val="1"/>
        </w:numPr>
        <w:rPr>
          <w:lang w:val="nl-NL"/>
        </w:rPr>
      </w:pPr>
      <w:r>
        <w:rPr>
          <w:lang w:val="nl-NL"/>
        </w:rPr>
        <w:t>ETL, ELT en moderne data-laadvarianten</w:t>
      </w:r>
    </w:p>
    <w:p w14:paraId="61DD96C1" w14:textId="3746D111" w:rsidR="001F060E" w:rsidRDefault="001F060E">
      <w:pPr>
        <w:rPr>
          <w:lang w:val="nl-NL"/>
        </w:rPr>
      </w:pPr>
      <w:proofErr w:type="spellStart"/>
      <w:r>
        <w:rPr>
          <w:lang w:val="nl-NL"/>
        </w:rPr>
        <w:t>Tooling-wise</w:t>
      </w:r>
      <w:proofErr w:type="spellEnd"/>
      <w:r>
        <w:rPr>
          <w:lang w:val="nl-NL"/>
        </w:rPr>
        <w:t xml:space="preserve"> maken we kennis met diverse tools in het </w:t>
      </w:r>
      <w:proofErr w:type="spellStart"/>
      <w:r>
        <w:rPr>
          <w:lang w:val="nl-NL"/>
        </w:rPr>
        <w:t>Azure</w:t>
      </w:r>
      <w:proofErr w:type="spellEnd"/>
      <w:r>
        <w:rPr>
          <w:lang w:val="nl-NL"/>
        </w:rPr>
        <w:t>-platform die kunnen helpen bij de batch-verwerking van data:</w:t>
      </w:r>
    </w:p>
    <w:p w14:paraId="7A741A30" w14:textId="5D87BBF9" w:rsidR="001F060E" w:rsidRPr="001F060E" w:rsidRDefault="001F060E" w:rsidP="001F060E">
      <w:pPr>
        <w:pStyle w:val="ListParagraph"/>
        <w:numPr>
          <w:ilvl w:val="0"/>
          <w:numId w:val="1"/>
        </w:numPr>
        <w:rPr>
          <w:lang w:val="en-US"/>
        </w:rPr>
      </w:pPr>
      <w:r w:rsidRPr="001F060E">
        <w:rPr>
          <w:lang w:val="en-US"/>
        </w:rPr>
        <w:t xml:space="preserve">Azure Data Factory (ADF) voor </w:t>
      </w:r>
      <w:proofErr w:type="spellStart"/>
      <w:r w:rsidRPr="001F060E">
        <w:rPr>
          <w:lang w:val="en-US"/>
        </w:rPr>
        <w:t>orchestratie</w:t>
      </w:r>
      <w:proofErr w:type="spellEnd"/>
    </w:p>
    <w:p w14:paraId="0C38D695" w14:textId="77777777"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Synapse</w:t>
      </w:r>
      <w:proofErr w:type="spellEnd"/>
      <w:r>
        <w:rPr>
          <w:lang w:val="nl-NL"/>
        </w:rPr>
        <w:t xml:space="preserve"> voor een “totaaloplossing” met:</w:t>
      </w:r>
    </w:p>
    <w:p w14:paraId="1A9B2E59" w14:textId="2880226B" w:rsidR="001F060E" w:rsidRDefault="001F060E" w:rsidP="001F060E">
      <w:pPr>
        <w:pStyle w:val="ListParagraph"/>
        <w:numPr>
          <w:ilvl w:val="1"/>
          <w:numId w:val="1"/>
        </w:numPr>
        <w:rPr>
          <w:lang w:val="nl-NL"/>
        </w:rPr>
      </w:pPr>
      <w:r>
        <w:rPr>
          <w:lang w:val="nl-NL"/>
        </w:rPr>
        <w:t>Pipelines als geïntegreerde ADF</w:t>
      </w:r>
    </w:p>
    <w:p w14:paraId="20C98458" w14:textId="77777777" w:rsidR="001F060E" w:rsidRDefault="001F060E" w:rsidP="001F060E">
      <w:pPr>
        <w:pStyle w:val="ListParagraph"/>
        <w:numPr>
          <w:ilvl w:val="1"/>
          <w:numId w:val="1"/>
        </w:numPr>
        <w:rPr>
          <w:lang w:val="nl-NL"/>
        </w:rPr>
      </w:pPr>
      <w:proofErr w:type="spellStart"/>
      <w:r>
        <w:rPr>
          <w:lang w:val="nl-NL"/>
        </w:rPr>
        <w:t>Serverless</w:t>
      </w:r>
      <w:proofErr w:type="spellEnd"/>
      <w:r>
        <w:rPr>
          <w:lang w:val="nl-NL"/>
        </w:rPr>
        <w:t xml:space="preserve"> SQL Pools als SQL-</w:t>
      </w:r>
      <w:proofErr w:type="spellStart"/>
      <w:r>
        <w:rPr>
          <w:lang w:val="nl-NL"/>
        </w:rPr>
        <w:t>queries</w:t>
      </w:r>
      <w:proofErr w:type="spellEnd"/>
      <w:r>
        <w:rPr>
          <w:lang w:val="nl-NL"/>
        </w:rPr>
        <w:t xml:space="preserve"> die je direct op je Data Lake kunt uitvoeren</w:t>
      </w:r>
    </w:p>
    <w:p w14:paraId="0AFE535B" w14:textId="77777777" w:rsidR="001F060E" w:rsidRDefault="001F060E" w:rsidP="001F060E">
      <w:pPr>
        <w:pStyle w:val="ListParagraph"/>
        <w:numPr>
          <w:ilvl w:val="1"/>
          <w:numId w:val="1"/>
        </w:numPr>
        <w:rPr>
          <w:lang w:val="nl-NL"/>
        </w:rPr>
      </w:pPr>
      <w:r>
        <w:rPr>
          <w:lang w:val="nl-NL"/>
        </w:rPr>
        <w:t>SQL Pools als een horizontaal schaalbaar SQL Data Warehouse</w:t>
      </w:r>
    </w:p>
    <w:p w14:paraId="729D9CA8" w14:textId="574774D4" w:rsidR="001F060E" w:rsidRDefault="001F060E" w:rsidP="001F060E">
      <w:pPr>
        <w:pStyle w:val="ListParagraph"/>
        <w:numPr>
          <w:ilvl w:val="1"/>
          <w:numId w:val="1"/>
        </w:numPr>
        <w:rPr>
          <w:lang w:val="nl-NL"/>
        </w:rPr>
      </w:pPr>
      <w:proofErr w:type="spellStart"/>
      <w:r>
        <w:rPr>
          <w:lang w:val="nl-NL"/>
        </w:rPr>
        <w:t>Spark</w:t>
      </w:r>
      <w:proofErr w:type="spellEnd"/>
      <w:r>
        <w:rPr>
          <w:lang w:val="nl-NL"/>
        </w:rPr>
        <w:t xml:space="preserve"> Pools als geïntegreerde Big Data-oplossing voor alles waar </w:t>
      </w:r>
      <w:proofErr w:type="spellStart"/>
      <w:r>
        <w:rPr>
          <w:lang w:val="nl-NL"/>
        </w:rPr>
        <w:t>Spark</w:t>
      </w:r>
      <w:proofErr w:type="spellEnd"/>
      <w:r>
        <w:rPr>
          <w:lang w:val="nl-NL"/>
        </w:rPr>
        <w:t xml:space="preserve"> voor gebruikt kan worden</w:t>
      </w:r>
      <w:r w:rsidR="00D81BFE">
        <w:rPr>
          <w:lang w:val="nl-NL"/>
        </w:rPr>
        <w:t xml:space="preserve"> </w:t>
      </w:r>
    </w:p>
    <w:p w14:paraId="7E5975B6" w14:textId="77777777" w:rsidR="001F060E" w:rsidRDefault="001F060E" w:rsidP="001F060E">
      <w:pPr>
        <w:pStyle w:val="ListParagraph"/>
        <w:numPr>
          <w:ilvl w:val="2"/>
          <w:numId w:val="1"/>
        </w:numPr>
        <w:rPr>
          <w:lang w:val="nl-NL"/>
        </w:rPr>
      </w:pPr>
      <w:r>
        <w:rPr>
          <w:lang w:val="nl-NL"/>
        </w:rPr>
        <w:t xml:space="preserve">Interactieve </w:t>
      </w:r>
      <w:proofErr w:type="spellStart"/>
      <w:r>
        <w:rPr>
          <w:lang w:val="nl-NL"/>
        </w:rPr>
        <w:t>queries</w:t>
      </w:r>
      <w:proofErr w:type="spellEnd"/>
      <w:r>
        <w:rPr>
          <w:lang w:val="nl-NL"/>
        </w:rPr>
        <w:t xml:space="preserve"> (</w:t>
      </w:r>
      <w:proofErr w:type="spellStart"/>
      <w:r>
        <w:rPr>
          <w:lang w:val="nl-NL"/>
        </w:rPr>
        <w:t>Spark</w:t>
      </w:r>
      <w:proofErr w:type="spellEnd"/>
      <w:r>
        <w:rPr>
          <w:lang w:val="nl-NL"/>
        </w:rPr>
        <w:t xml:space="preserve"> SQL)</w:t>
      </w:r>
    </w:p>
    <w:p w14:paraId="1C5B2763" w14:textId="77777777" w:rsidR="001F060E" w:rsidRDefault="001F060E" w:rsidP="001F060E">
      <w:pPr>
        <w:pStyle w:val="ListParagraph"/>
        <w:numPr>
          <w:ilvl w:val="2"/>
          <w:numId w:val="1"/>
        </w:numPr>
        <w:rPr>
          <w:lang w:val="nl-NL"/>
        </w:rPr>
      </w:pPr>
      <w:r>
        <w:rPr>
          <w:lang w:val="nl-NL"/>
        </w:rPr>
        <w:t>Machine Learning (</w:t>
      </w:r>
      <w:proofErr w:type="spellStart"/>
      <w:r>
        <w:rPr>
          <w:lang w:val="nl-NL"/>
        </w:rPr>
        <w:t>Spark</w:t>
      </w:r>
      <w:proofErr w:type="spellEnd"/>
      <w:r>
        <w:rPr>
          <w:lang w:val="nl-NL"/>
        </w:rPr>
        <w:t xml:space="preserve"> </w:t>
      </w:r>
      <w:proofErr w:type="spellStart"/>
      <w:r>
        <w:rPr>
          <w:lang w:val="nl-NL"/>
        </w:rPr>
        <w:t>MLib</w:t>
      </w:r>
      <w:proofErr w:type="spellEnd"/>
      <w:r>
        <w:rPr>
          <w:lang w:val="nl-NL"/>
        </w:rPr>
        <w:t>)</w:t>
      </w:r>
    </w:p>
    <w:p w14:paraId="2AD6051F" w14:textId="0DD38AA5" w:rsidR="001F060E" w:rsidRPr="001F060E" w:rsidRDefault="001F060E" w:rsidP="001F060E">
      <w:pPr>
        <w:pStyle w:val="ListParagraph"/>
        <w:numPr>
          <w:ilvl w:val="2"/>
          <w:numId w:val="1"/>
        </w:numPr>
        <w:rPr>
          <w:lang w:val="nl-NL"/>
        </w:rPr>
      </w:pPr>
      <w:r w:rsidRPr="001F060E">
        <w:rPr>
          <w:lang w:val="en-US"/>
        </w:rPr>
        <w:t xml:space="preserve">Graph computation (Spark </w:t>
      </w:r>
      <w:proofErr w:type="spellStart"/>
      <w:r>
        <w:rPr>
          <w:lang w:val="en-US"/>
        </w:rPr>
        <w:t>GraphX</w:t>
      </w:r>
      <w:proofErr w:type="spellEnd"/>
      <w:r>
        <w:rPr>
          <w:lang w:val="en-US"/>
        </w:rPr>
        <w:t>)</w:t>
      </w:r>
    </w:p>
    <w:p w14:paraId="077A9770" w14:textId="5D8A2FA7" w:rsidR="001F060E" w:rsidRPr="00401C24" w:rsidRDefault="001F060E" w:rsidP="001F060E">
      <w:pPr>
        <w:pStyle w:val="ListParagraph"/>
        <w:numPr>
          <w:ilvl w:val="2"/>
          <w:numId w:val="1"/>
        </w:numPr>
        <w:rPr>
          <w:lang w:val="fr-FR"/>
        </w:rPr>
      </w:pPr>
      <w:r w:rsidRPr="00401C24">
        <w:rPr>
          <w:lang w:val="fr-FR"/>
        </w:rPr>
        <w:t>.. en de Python- en Scala- interfaces</w:t>
      </w:r>
    </w:p>
    <w:p w14:paraId="19530E7C" w14:textId="29F97794"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w:t>
      </w:r>
      <w:proofErr w:type="spellStart"/>
      <w:r>
        <w:rPr>
          <w:lang w:val="nl-NL"/>
        </w:rPr>
        <w:t>Databricks</w:t>
      </w:r>
      <w:proofErr w:type="spellEnd"/>
      <w:r>
        <w:rPr>
          <w:lang w:val="nl-NL"/>
        </w:rPr>
        <w:t xml:space="preserve"> als “</w:t>
      </w:r>
      <w:proofErr w:type="spellStart"/>
      <w:r>
        <w:rPr>
          <w:lang w:val="nl-NL"/>
        </w:rPr>
        <w:t>Managed</w:t>
      </w:r>
      <w:proofErr w:type="spellEnd"/>
      <w:r>
        <w:rPr>
          <w:lang w:val="nl-NL"/>
        </w:rPr>
        <w:t xml:space="preserve"> </w:t>
      </w:r>
      <w:proofErr w:type="spellStart"/>
      <w:r>
        <w:rPr>
          <w:lang w:val="nl-NL"/>
        </w:rPr>
        <w:t>Spark</w:t>
      </w:r>
      <w:proofErr w:type="spellEnd"/>
      <w:r>
        <w:rPr>
          <w:lang w:val="nl-NL"/>
        </w:rPr>
        <w:t>” met heel veel handige verbeteringen en integraties</w:t>
      </w:r>
    </w:p>
    <w:p w14:paraId="626D3F3B" w14:textId="46B3610B" w:rsidR="001F060E" w:rsidRDefault="001F060E" w:rsidP="001F060E">
      <w:pPr>
        <w:pStyle w:val="ListParagraph"/>
        <w:numPr>
          <w:ilvl w:val="0"/>
          <w:numId w:val="1"/>
        </w:numPr>
        <w:rPr>
          <w:lang w:val="nl-NL"/>
        </w:rPr>
      </w:pPr>
      <w:proofErr w:type="spellStart"/>
      <w:r>
        <w:rPr>
          <w:lang w:val="nl-NL"/>
        </w:rPr>
        <w:t>Azure</w:t>
      </w:r>
      <w:proofErr w:type="spellEnd"/>
      <w:r>
        <w:rPr>
          <w:lang w:val="nl-NL"/>
        </w:rPr>
        <w:t xml:space="preserve"> SQL Database wanneer je een klein of voordelig Data Warehouse in de </w:t>
      </w:r>
      <w:proofErr w:type="spellStart"/>
      <w:r>
        <w:rPr>
          <w:lang w:val="nl-NL"/>
        </w:rPr>
        <w:t>cloud</w:t>
      </w:r>
      <w:proofErr w:type="spellEnd"/>
      <w:r>
        <w:rPr>
          <w:lang w:val="nl-NL"/>
        </w:rPr>
        <w:t xml:space="preserve"> nodig hebt (hier hebben we het vorige week over gehad)</w:t>
      </w:r>
    </w:p>
    <w:p w14:paraId="6A9EC42D" w14:textId="74E85508" w:rsidR="00401C24" w:rsidRDefault="00401C24" w:rsidP="00401C24">
      <w:pPr>
        <w:pStyle w:val="Heading1"/>
        <w:rPr>
          <w:lang w:val="nl-NL"/>
        </w:rPr>
      </w:pPr>
      <w:r>
        <w:rPr>
          <w:lang w:val="nl-NL"/>
        </w:rPr>
        <w:t>Voorbereiding week 3</w:t>
      </w:r>
    </w:p>
    <w:p w14:paraId="30D79607" w14:textId="35BDC44B" w:rsidR="00401C24" w:rsidRDefault="00401C24" w:rsidP="00401C24">
      <w:pPr>
        <w:rPr>
          <w:lang w:val="nl-NL"/>
        </w:rPr>
      </w:pPr>
      <w:r>
        <w:rPr>
          <w:lang w:val="nl-NL"/>
        </w:rPr>
        <w:t xml:space="preserve">In week 3 gaan we met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aan de slag. Om hiermee goed aan de slag te kunnen is het belangrijk dat je je voorbereidt door </w:t>
      </w:r>
      <w:r>
        <w:rPr>
          <w:b/>
          <w:bCs/>
          <w:lang w:val="nl-NL"/>
        </w:rPr>
        <w:t>zo vroeg mogelijk</w:t>
      </w:r>
      <w:r>
        <w:rPr>
          <w:lang w:val="nl-NL"/>
        </w:rPr>
        <w:t xml:space="preserve"> een </w:t>
      </w:r>
      <w:proofErr w:type="spellStart"/>
      <w:r>
        <w:rPr>
          <w:lang w:val="nl-NL"/>
        </w:rPr>
        <w:t>DevOps</w:t>
      </w:r>
      <w:proofErr w:type="spellEnd"/>
      <w:r>
        <w:rPr>
          <w:lang w:val="nl-NL"/>
        </w:rPr>
        <w:t xml:space="preserve"> </w:t>
      </w:r>
      <w:proofErr w:type="spellStart"/>
      <w:r>
        <w:rPr>
          <w:i/>
          <w:iCs/>
          <w:lang w:val="nl-NL"/>
        </w:rPr>
        <w:t>organization</w:t>
      </w:r>
      <w:proofErr w:type="spellEnd"/>
      <w:r>
        <w:rPr>
          <w:lang w:val="nl-NL"/>
        </w:rPr>
        <w:t xml:space="preserve"> aan te maken met een persoonlijk account (d.w.z. dat je alle rechten hebt en je zelf de </w:t>
      </w:r>
      <w:proofErr w:type="spellStart"/>
      <w:r>
        <w:rPr>
          <w:lang w:val="nl-NL"/>
        </w:rPr>
        <w:t>organization</w:t>
      </w:r>
      <w:proofErr w:type="spellEnd"/>
      <w:r>
        <w:rPr>
          <w:lang w:val="nl-NL"/>
        </w:rPr>
        <w:t xml:space="preserve"> hebt aangemaakt).</w:t>
      </w:r>
    </w:p>
    <w:p w14:paraId="6BFE58E4" w14:textId="2568B9F3" w:rsidR="00401C24" w:rsidRDefault="00401C24" w:rsidP="00401C24">
      <w:pPr>
        <w:rPr>
          <w:lang w:val="nl-NL"/>
        </w:rPr>
      </w:pPr>
      <w:r>
        <w:rPr>
          <w:lang w:val="nl-NL"/>
        </w:rPr>
        <w:t xml:space="preserve">Microsoft heeft </w:t>
      </w:r>
      <w:r>
        <w:rPr>
          <w:lang w:val="nl-NL"/>
        </w:rPr>
        <w:t xml:space="preserve">namelijk </w:t>
      </w:r>
      <w:r>
        <w:rPr>
          <w:lang w:val="nl-NL"/>
        </w:rPr>
        <w:t xml:space="preserve">recent een beperking doorgevoerd op </w:t>
      </w:r>
      <w:proofErr w:type="spellStart"/>
      <w:r>
        <w:rPr>
          <w:lang w:val="nl-NL"/>
        </w:rPr>
        <w:t>Azure</w:t>
      </w:r>
      <w:proofErr w:type="spellEnd"/>
      <w:r>
        <w:rPr>
          <w:lang w:val="nl-NL"/>
        </w:rPr>
        <w:t xml:space="preserve"> </w:t>
      </w:r>
      <w:proofErr w:type="spellStart"/>
      <w:r>
        <w:rPr>
          <w:lang w:val="nl-NL"/>
        </w:rPr>
        <w:t>DevOps</w:t>
      </w:r>
      <w:proofErr w:type="spellEnd"/>
      <w:r>
        <w:rPr>
          <w:lang w:val="nl-NL"/>
        </w:rPr>
        <w:t xml:space="preserve"> Pipelines, die je kunt laten opheffen door het invullen van een formulier</w:t>
      </w:r>
    </w:p>
    <w:p w14:paraId="3537FBEA" w14:textId="4ED0A3A7" w:rsidR="00401C24" w:rsidRPr="00401C24" w:rsidRDefault="00401C24" w:rsidP="00401C24">
      <w:pPr>
        <w:rPr>
          <w:color w:val="FF0000"/>
          <w:lang w:val="nl-NL"/>
        </w:rPr>
      </w:pPr>
      <w:r>
        <w:rPr>
          <w:color w:val="FF0000"/>
          <w:lang w:val="nl-NL"/>
        </w:rPr>
        <w:t xml:space="preserve">Daarom </w:t>
      </w:r>
      <w:r>
        <w:rPr>
          <w:color w:val="FF0000"/>
          <w:lang w:val="nl-NL"/>
        </w:rPr>
        <w:t xml:space="preserve">is het belangrijk </w:t>
      </w:r>
      <w:r>
        <w:rPr>
          <w:color w:val="FF0000"/>
          <w:lang w:val="nl-NL"/>
        </w:rPr>
        <w:t>vooraf (eerder = beter) twee stappen uit te voeren:</w:t>
      </w:r>
    </w:p>
    <w:p w14:paraId="3FC8023F" w14:textId="77777777" w:rsidR="00401C24" w:rsidRDefault="00401C24" w:rsidP="00401C24">
      <w:pPr>
        <w:pStyle w:val="ListParagraph"/>
        <w:numPr>
          <w:ilvl w:val="0"/>
          <w:numId w:val="4"/>
        </w:numPr>
        <w:spacing w:after="0" w:line="240" w:lineRule="auto"/>
        <w:contextualSpacing w:val="0"/>
        <w:rPr>
          <w:rFonts w:eastAsia="Times New Roman"/>
          <w:lang w:val="nl-NL"/>
        </w:rPr>
      </w:pPr>
      <w:r>
        <w:rPr>
          <w:rFonts w:eastAsia="Times New Roman"/>
          <w:lang w:val="nl-NL"/>
        </w:rPr>
        <w:t xml:space="preserve">Een nieuwe </w:t>
      </w:r>
      <w:proofErr w:type="spellStart"/>
      <w:r>
        <w:rPr>
          <w:rFonts w:eastAsia="Times New Roman"/>
          <w:lang w:val="nl-NL"/>
        </w:rPr>
        <w:t>Azure</w:t>
      </w:r>
      <w:proofErr w:type="spellEnd"/>
      <w:r>
        <w:rPr>
          <w:rFonts w:eastAsia="Times New Roman"/>
          <w:lang w:val="nl-NL"/>
        </w:rPr>
        <w:t xml:space="preserve"> </w:t>
      </w:r>
      <w:proofErr w:type="spellStart"/>
      <w:r>
        <w:rPr>
          <w:rFonts w:eastAsia="Times New Roman"/>
          <w:lang w:val="nl-NL"/>
        </w:rPr>
        <w:t>DevOps</w:t>
      </w:r>
      <w:proofErr w:type="spellEnd"/>
      <w:r>
        <w:rPr>
          <w:rFonts w:eastAsia="Times New Roman"/>
          <w:lang w:val="nl-NL"/>
        </w:rPr>
        <w:t xml:space="preserve"> </w:t>
      </w:r>
      <w:proofErr w:type="spellStart"/>
      <w:r>
        <w:rPr>
          <w:rFonts w:eastAsia="Times New Roman"/>
          <w:lang w:val="nl-NL"/>
        </w:rPr>
        <w:t>organization</w:t>
      </w:r>
      <w:proofErr w:type="spellEnd"/>
      <w:r>
        <w:rPr>
          <w:rFonts w:eastAsia="Times New Roman"/>
          <w:lang w:val="nl-NL"/>
        </w:rPr>
        <w:t xml:space="preserve"> aanmaken met een </w:t>
      </w:r>
      <w:r>
        <w:rPr>
          <w:rFonts w:eastAsia="Times New Roman"/>
          <w:i/>
          <w:iCs/>
          <w:lang w:val="nl-NL"/>
        </w:rPr>
        <w:t>persoonlijk</w:t>
      </w:r>
      <w:r>
        <w:rPr>
          <w:rFonts w:eastAsia="Times New Roman"/>
          <w:lang w:val="nl-NL"/>
        </w:rPr>
        <w:t xml:space="preserve"> account</w:t>
      </w:r>
    </w:p>
    <w:p w14:paraId="7A48C1B1" w14:textId="35232C30" w:rsidR="00401C24" w:rsidRDefault="00401C24" w:rsidP="00401C24">
      <w:pPr>
        <w:rPr>
          <w:lang w:val="nl-NL"/>
        </w:rPr>
      </w:pPr>
      <w:r>
        <w:rPr>
          <w:lang w:val="nl-NL"/>
        </w:rPr>
        <w:t xml:space="preserve">Dit kan eenvoudig via </w:t>
      </w:r>
      <w:hyperlink r:id="rId8" w:history="1">
        <w:r>
          <w:rPr>
            <w:rStyle w:val="Hyperlink"/>
          </w:rPr>
          <w:t>Azure DevOps Services | Microsoft Azure</w:t>
        </w:r>
      </w:hyperlink>
      <w:r>
        <w:rPr>
          <w:lang w:val="nl-NL"/>
        </w:rPr>
        <w:t xml:space="preserve">. Open de pagina in een private </w:t>
      </w:r>
      <w:proofErr w:type="spellStart"/>
      <w:r>
        <w:rPr>
          <w:lang w:val="nl-NL"/>
        </w:rPr>
        <w:t>window</w:t>
      </w:r>
      <w:proofErr w:type="spellEnd"/>
      <w:r>
        <w:rPr>
          <w:lang w:val="nl-NL"/>
        </w:rPr>
        <w:t xml:space="preserve">, en kies voor “Start free”. Volg de stappen om een </w:t>
      </w:r>
      <w:proofErr w:type="spellStart"/>
      <w:r>
        <w:rPr>
          <w:lang w:val="nl-NL"/>
        </w:rPr>
        <w:t>Azure</w:t>
      </w:r>
      <w:proofErr w:type="spellEnd"/>
      <w:r>
        <w:rPr>
          <w:lang w:val="nl-NL"/>
        </w:rPr>
        <w:t xml:space="preserve"> </w:t>
      </w:r>
      <w:proofErr w:type="spellStart"/>
      <w:r>
        <w:rPr>
          <w:lang w:val="nl-NL"/>
        </w:rPr>
        <w:t>DevOps-organization</w:t>
      </w:r>
      <w:proofErr w:type="spellEnd"/>
      <w:r>
        <w:rPr>
          <w:lang w:val="nl-NL"/>
        </w:rPr>
        <w:t xml:space="preserve"> aan te maken. Het zijn slechts drie stappen, en deze omgeving ga je gedurende de training gebruiken om op te werken.</w:t>
      </w:r>
    </w:p>
    <w:p w14:paraId="543B951E" w14:textId="77777777" w:rsidR="00401C24" w:rsidRDefault="00401C24" w:rsidP="00401C24">
      <w:pPr>
        <w:pStyle w:val="ListParagraph"/>
        <w:numPr>
          <w:ilvl w:val="0"/>
          <w:numId w:val="4"/>
        </w:numPr>
        <w:spacing w:after="0" w:line="240" w:lineRule="auto"/>
        <w:contextualSpacing w:val="0"/>
        <w:rPr>
          <w:rFonts w:eastAsia="Times New Roman"/>
          <w:lang w:val="nl-NL"/>
        </w:rPr>
      </w:pPr>
      <w:r>
        <w:rPr>
          <w:rFonts w:eastAsia="Times New Roman"/>
          <w:lang w:val="nl-NL"/>
        </w:rPr>
        <w:t>Een formulier invullen bij Microsoft voor het aanvragen van CI/CD “</w:t>
      </w:r>
      <w:proofErr w:type="spellStart"/>
      <w:r>
        <w:rPr>
          <w:rFonts w:eastAsia="Times New Roman"/>
          <w:lang w:val="nl-NL"/>
        </w:rPr>
        <w:t>parallellism</w:t>
      </w:r>
      <w:proofErr w:type="spellEnd"/>
      <w:r>
        <w:rPr>
          <w:rFonts w:eastAsia="Times New Roman"/>
          <w:lang w:val="nl-NL"/>
        </w:rPr>
        <w:t>”</w:t>
      </w:r>
    </w:p>
    <w:p w14:paraId="4DD09F06" w14:textId="21630435" w:rsidR="00401C24" w:rsidRDefault="00401C24" w:rsidP="00401C24">
      <w:pPr>
        <w:rPr>
          <w:lang w:val="nl-NL"/>
        </w:rPr>
      </w:pPr>
      <w:r>
        <w:rPr>
          <w:lang w:val="nl-NL"/>
        </w:rPr>
        <w:t xml:space="preserve">Nadat je </w:t>
      </w:r>
      <w:proofErr w:type="spellStart"/>
      <w:r>
        <w:rPr>
          <w:i/>
          <w:iCs/>
          <w:lang w:val="nl-NL"/>
        </w:rPr>
        <w:t>organization</w:t>
      </w:r>
      <w:proofErr w:type="spellEnd"/>
      <w:r>
        <w:rPr>
          <w:lang w:val="nl-NL"/>
        </w:rPr>
        <w:t xml:space="preserve"> is aangemaakt, vul je het formulier in op </w:t>
      </w:r>
      <w:hyperlink r:id="rId9" w:history="1">
        <w:r>
          <w:rPr>
            <w:rStyle w:val="Hyperlink"/>
          </w:rPr>
          <w:t>Azure DevOps Parallelism Request (office.com)</w:t>
        </w:r>
      </w:hyperlink>
      <w:r>
        <w:rPr>
          <w:lang w:val="nl-NL"/>
        </w:rPr>
        <w:t xml:space="preserve">. Voor de vierde en laatste vraag: het betreft een </w:t>
      </w:r>
      <w:r>
        <w:rPr>
          <w:i/>
          <w:iCs/>
          <w:lang w:val="nl-NL"/>
        </w:rPr>
        <w:t>private</w:t>
      </w:r>
      <w:r>
        <w:rPr>
          <w:lang w:val="nl-NL"/>
        </w:rPr>
        <w:t xml:space="preserve"> projects-aanvraag.</w:t>
      </w:r>
    </w:p>
    <w:p w14:paraId="57717814" w14:textId="77777777" w:rsidR="00401C24" w:rsidRDefault="00401C24" w:rsidP="00401C24">
      <w:pPr>
        <w:rPr>
          <w:lang w:val="nl-NL"/>
        </w:rPr>
      </w:pPr>
      <w:r>
        <w:rPr>
          <w:lang w:val="nl-NL"/>
        </w:rPr>
        <w:t>Wanneer je deze twee stappen hebt genomen, ben je qua omgevingen goed voorbereid op de training.</w:t>
      </w:r>
    </w:p>
    <w:p w14:paraId="42859526" w14:textId="3A9CC248" w:rsidR="001F060E" w:rsidRPr="001F060E" w:rsidRDefault="001F060E" w:rsidP="001F060E">
      <w:pPr>
        <w:pStyle w:val="ListParagraph"/>
        <w:numPr>
          <w:ilvl w:val="2"/>
          <w:numId w:val="1"/>
        </w:numPr>
        <w:rPr>
          <w:lang w:val="nl-NL"/>
        </w:rPr>
      </w:pPr>
      <w:r w:rsidRPr="001F060E">
        <w:rPr>
          <w:lang w:val="nl-NL"/>
        </w:rPr>
        <w:br w:type="page"/>
      </w:r>
    </w:p>
    <w:p w14:paraId="3C57F919" w14:textId="430DFD96" w:rsidR="0096134E" w:rsidRDefault="0096134E" w:rsidP="005C3FB6">
      <w:pPr>
        <w:pStyle w:val="Heading1"/>
        <w:rPr>
          <w:lang w:val="nl-NL"/>
        </w:rPr>
      </w:pPr>
      <w:r>
        <w:rPr>
          <w:lang w:val="nl-NL"/>
        </w:rPr>
        <w:lastRenderedPageBreak/>
        <w:t>Oefeningen</w:t>
      </w:r>
    </w:p>
    <w:p w14:paraId="7A0BE50D" w14:textId="52A7E513" w:rsidR="00840C09" w:rsidRDefault="00D33D42" w:rsidP="005C3FB6">
      <w:pPr>
        <w:rPr>
          <w:lang w:val="nl-NL"/>
        </w:rPr>
      </w:pPr>
      <w:r>
        <w:rPr>
          <w:lang w:val="nl-NL"/>
        </w:rPr>
        <w:t>In deze week kun je de volgende oefeningen doen om meer ervaring op te doen</w:t>
      </w:r>
      <w:r w:rsidR="001F060E">
        <w:rPr>
          <w:lang w:val="nl-NL"/>
        </w:rPr>
        <w:t xml:space="preserve">. Aan te raden is om één kant te kiezen en die uit te diepen. Houd daarbij rekening met je beschikbare tijd, startniveau en wat voor jouw organisatie / klant / </w:t>
      </w:r>
      <w:proofErr w:type="spellStart"/>
      <w:r w:rsidR="001F060E">
        <w:rPr>
          <w:lang w:val="nl-NL"/>
        </w:rPr>
        <w:t>PoC</w:t>
      </w:r>
      <w:proofErr w:type="spellEnd"/>
      <w:r w:rsidR="001F060E">
        <w:rPr>
          <w:lang w:val="nl-NL"/>
        </w:rPr>
        <w:t xml:space="preserve"> de meest interessante techniek is.</w:t>
      </w:r>
    </w:p>
    <w:p w14:paraId="3FA0FE11" w14:textId="2E10F94A" w:rsidR="005C3FB6" w:rsidRDefault="00CE243D" w:rsidP="00CE243D">
      <w:pPr>
        <w:rPr>
          <w:lang w:val="nl-NL"/>
        </w:rPr>
      </w:pPr>
      <w:r>
        <w:rPr>
          <w:lang w:val="nl-NL"/>
        </w:rPr>
        <w:t xml:space="preserve">In alle gevallen geldt: zorg ervoor dat je een stuk ETL ontwikkelt, waarbij data getransformeerd en/of geïntegreerd wordt. Waar het kan: neem een eenvoudige dataset uit je organisatie als voorbeeld. Als dat niet lukt: neem bijvoorbeeld de </w:t>
      </w:r>
      <w:proofErr w:type="spellStart"/>
      <w:r>
        <w:rPr>
          <w:lang w:val="nl-NL"/>
        </w:rPr>
        <w:t>AdventureWorks</w:t>
      </w:r>
      <w:proofErr w:type="spellEnd"/>
      <w:r>
        <w:rPr>
          <w:lang w:val="nl-NL"/>
        </w:rPr>
        <w:t>-database als basis, en zorg dat deze in twee stappen verder ingeladen wordt:</w:t>
      </w:r>
    </w:p>
    <w:p w14:paraId="5C385EE7" w14:textId="79B60E7E" w:rsidR="00CE243D" w:rsidRDefault="00CE243D" w:rsidP="00CE243D">
      <w:pPr>
        <w:pStyle w:val="ListParagraph"/>
        <w:numPr>
          <w:ilvl w:val="0"/>
          <w:numId w:val="3"/>
        </w:numPr>
        <w:rPr>
          <w:lang w:val="nl-NL"/>
        </w:rPr>
      </w:pPr>
      <w:proofErr w:type="spellStart"/>
      <w:r>
        <w:rPr>
          <w:lang w:val="nl-NL"/>
        </w:rPr>
        <w:t>Ingest</w:t>
      </w:r>
      <w:proofErr w:type="spellEnd"/>
      <w:r>
        <w:rPr>
          <w:lang w:val="nl-NL"/>
        </w:rPr>
        <w:t xml:space="preserve"> (laden “as-is” naar Data Lake, bijvoorbeeld in </w:t>
      </w:r>
      <w:proofErr w:type="spellStart"/>
      <w:r>
        <w:rPr>
          <w:lang w:val="nl-NL"/>
        </w:rPr>
        <w:t>Parquet</w:t>
      </w:r>
      <w:proofErr w:type="spellEnd"/>
      <w:r>
        <w:rPr>
          <w:lang w:val="nl-NL"/>
        </w:rPr>
        <w:t>-formaat)</w:t>
      </w:r>
    </w:p>
    <w:p w14:paraId="5856E1B9" w14:textId="235D9C19" w:rsidR="00CE243D" w:rsidRDefault="00CE243D" w:rsidP="00CE243D">
      <w:pPr>
        <w:pStyle w:val="ListParagraph"/>
        <w:numPr>
          <w:ilvl w:val="0"/>
          <w:numId w:val="3"/>
        </w:numPr>
        <w:rPr>
          <w:lang w:val="nl-NL"/>
        </w:rPr>
      </w:pPr>
      <w:proofErr w:type="spellStart"/>
      <w:r>
        <w:rPr>
          <w:lang w:val="nl-NL"/>
        </w:rPr>
        <w:t>Process</w:t>
      </w:r>
      <w:proofErr w:type="spellEnd"/>
      <w:r>
        <w:rPr>
          <w:lang w:val="nl-NL"/>
        </w:rPr>
        <w:t xml:space="preserve"> (verwerken van data in je Data Lake naar een andere “laag”)</w:t>
      </w:r>
    </w:p>
    <w:p w14:paraId="3472DDB6" w14:textId="77777777" w:rsidR="00CE243D" w:rsidRDefault="00CE243D" w:rsidP="00CE243D">
      <w:pPr>
        <w:rPr>
          <w:lang w:val="nl-NL"/>
        </w:rPr>
      </w:pPr>
      <w:r>
        <w:rPr>
          <w:lang w:val="nl-NL"/>
        </w:rPr>
        <w:t>Over de aanpak:</w:t>
      </w:r>
    </w:p>
    <w:p w14:paraId="593A39C1" w14:textId="368F59F7" w:rsidR="00CE243D" w:rsidRDefault="00CE243D" w:rsidP="00CE243D">
      <w:pPr>
        <w:pStyle w:val="ListParagraph"/>
        <w:numPr>
          <w:ilvl w:val="0"/>
          <w:numId w:val="1"/>
        </w:numPr>
        <w:rPr>
          <w:lang w:val="nl-NL"/>
        </w:rPr>
      </w:pPr>
      <w:r w:rsidRPr="00CE243D">
        <w:rPr>
          <w:lang w:val="nl-NL"/>
        </w:rPr>
        <w:t>De “</w:t>
      </w:r>
      <w:proofErr w:type="spellStart"/>
      <w:r w:rsidRPr="00CE243D">
        <w:rPr>
          <w:lang w:val="nl-NL"/>
        </w:rPr>
        <w:t>ingest</w:t>
      </w:r>
      <w:proofErr w:type="spellEnd"/>
      <w:r w:rsidRPr="00CE243D">
        <w:rPr>
          <w:lang w:val="nl-NL"/>
        </w:rPr>
        <w:t xml:space="preserve">” is het </w:t>
      </w:r>
      <w:r>
        <w:rPr>
          <w:lang w:val="nl-NL"/>
        </w:rPr>
        <w:t xml:space="preserve">eenvoudigst </w:t>
      </w:r>
      <w:r w:rsidRPr="00CE243D">
        <w:rPr>
          <w:lang w:val="nl-NL"/>
        </w:rPr>
        <w:t xml:space="preserve">met </w:t>
      </w:r>
      <w:proofErr w:type="spellStart"/>
      <w:r w:rsidRPr="00CE243D">
        <w:rPr>
          <w:lang w:val="nl-NL"/>
        </w:rPr>
        <w:t>Azure</w:t>
      </w:r>
      <w:proofErr w:type="spellEnd"/>
      <w:r w:rsidRPr="00CE243D">
        <w:rPr>
          <w:lang w:val="nl-NL"/>
        </w:rPr>
        <w:t xml:space="preserve"> Data </w:t>
      </w:r>
      <w:proofErr w:type="spellStart"/>
      <w:r w:rsidRPr="00CE243D">
        <w:rPr>
          <w:lang w:val="nl-NL"/>
        </w:rPr>
        <w:t>Factory</w:t>
      </w:r>
      <w:proofErr w:type="spellEnd"/>
      <w:r w:rsidRPr="00CE243D">
        <w:rPr>
          <w:lang w:val="nl-NL"/>
        </w:rPr>
        <w:t xml:space="preserve"> te doen – het </w:t>
      </w:r>
      <w:r w:rsidRPr="00CE243D">
        <w:rPr>
          <w:i/>
          <w:iCs/>
          <w:lang w:val="nl-NL"/>
        </w:rPr>
        <w:t>copy</w:t>
      </w:r>
      <w:r w:rsidRPr="00CE243D">
        <w:rPr>
          <w:lang w:val="nl-NL"/>
        </w:rPr>
        <w:t xml:space="preserve"> statement is een heel krachtige manier</w:t>
      </w:r>
    </w:p>
    <w:p w14:paraId="347B25FC" w14:textId="4777A864" w:rsidR="00CE243D" w:rsidRDefault="00CE243D" w:rsidP="00CE243D">
      <w:pPr>
        <w:pStyle w:val="ListParagraph"/>
        <w:numPr>
          <w:ilvl w:val="0"/>
          <w:numId w:val="1"/>
        </w:numPr>
        <w:rPr>
          <w:lang w:val="nl-NL"/>
        </w:rPr>
      </w:pPr>
      <w:r>
        <w:rPr>
          <w:lang w:val="nl-NL"/>
        </w:rPr>
        <w:t xml:space="preserve">Wanneer je voor je </w:t>
      </w:r>
      <w:proofErr w:type="spellStart"/>
      <w:r>
        <w:rPr>
          <w:lang w:val="nl-NL"/>
        </w:rPr>
        <w:t>PoC</w:t>
      </w:r>
      <w:proofErr w:type="spellEnd"/>
      <w:r>
        <w:rPr>
          <w:lang w:val="nl-NL"/>
        </w:rPr>
        <w:t xml:space="preserve"> data van on-</w:t>
      </w:r>
      <w:proofErr w:type="spellStart"/>
      <w:r>
        <w:rPr>
          <w:lang w:val="nl-NL"/>
        </w:rPr>
        <w:t>prem</w:t>
      </w:r>
      <w:proofErr w:type="spellEnd"/>
      <w:r>
        <w:rPr>
          <w:lang w:val="nl-NL"/>
        </w:rPr>
        <w:t xml:space="preserve"> wilt laden (dit kan met een </w:t>
      </w:r>
      <w:proofErr w:type="spellStart"/>
      <w:r>
        <w:rPr>
          <w:lang w:val="nl-NL"/>
        </w:rPr>
        <w:t>self-hosted</w:t>
      </w:r>
      <w:proofErr w:type="spellEnd"/>
      <w:r>
        <w:rPr>
          <w:lang w:val="nl-NL"/>
        </w:rPr>
        <w:t xml:space="preserve"> </w:t>
      </w:r>
      <w:proofErr w:type="spellStart"/>
      <w:r>
        <w:rPr>
          <w:lang w:val="nl-NL"/>
        </w:rPr>
        <w:t>integration</w:t>
      </w:r>
      <w:proofErr w:type="spellEnd"/>
      <w:r>
        <w:rPr>
          <w:lang w:val="nl-NL"/>
        </w:rPr>
        <w:t xml:space="preserve"> </w:t>
      </w:r>
      <w:proofErr w:type="spellStart"/>
      <w:r>
        <w:rPr>
          <w:lang w:val="nl-NL"/>
        </w:rPr>
        <w:t>runtime</w:t>
      </w:r>
      <w:proofErr w:type="spellEnd"/>
      <w:r>
        <w:rPr>
          <w:lang w:val="nl-NL"/>
        </w:rPr>
        <w:t xml:space="preserve"> in ADF), voeg dit dan later toe: zorg dat eerst de structuur staat</w:t>
      </w:r>
    </w:p>
    <w:p w14:paraId="5483E6B5" w14:textId="1B082361" w:rsidR="00CE243D" w:rsidRDefault="00CE243D" w:rsidP="00CE243D">
      <w:pPr>
        <w:pStyle w:val="ListParagraph"/>
        <w:numPr>
          <w:ilvl w:val="0"/>
          <w:numId w:val="1"/>
        </w:numPr>
        <w:rPr>
          <w:lang w:val="nl-NL"/>
        </w:rPr>
      </w:pPr>
      <w:r>
        <w:rPr>
          <w:lang w:val="nl-NL"/>
        </w:rPr>
        <w:t>De “</w:t>
      </w:r>
      <w:proofErr w:type="spellStart"/>
      <w:r>
        <w:rPr>
          <w:lang w:val="nl-NL"/>
        </w:rPr>
        <w:t>Process</w:t>
      </w:r>
      <w:proofErr w:type="spellEnd"/>
      <w:r>
        <w:rPr>
          <w:lang w:val="nl-NL"/>
        </w:rPr>
        <w:t>” kun je op diverse manieren aanpakken:</w:t>
      </w:r>
    </w:p>
    <w:p w14:paraId="22420C71" w14:textId="44A3192C" w:rsidR="00CE243D" w:rsidRDefault="00CE243D" w:rsidP="00CE243D">
      <w:pPr>
        <w:pStyle w:val="ListParagraph"/>
        <w:numPr>
          <w:ilvl w:val="1"/>
          <w:numId w:val="1"/>
        </w:numPr>
        <w:rPr>
          <w:lang w:val="nl-NL"/>
        </w:rPr>
      </w:pPr>
      <w:r>
        <w:rPr>
          <w:lang w:val="nl-NL"/>
        </w:rPr>
        <w:t xml:space="preserve">Grafisch: Met ADF </w:t>
      </w:r>
      <w:r w:rsidR="006F6196">
        <w:rPr>
          <w:lang w:val="nl-NL"/>
        </w:rPr>
        <w:t xml:space="preserve">(of </w:t>
      </w:r>
      <w:proofErr w:type="spellStart"/>
      <w:r w:rsidR="006F6196">
        <w:rPr>
          <w:lang w:val="nl-NL"/>
        </w:rPr>
        <w:t>Synapse</w:t>
      </w:r>
      <w:proofErr w:type="spellEnd"/>
      <w:r w:rsidR="006F6196">
        <w:rPr>
          <w:lang w:val="nl-NL"/>
        </w:rPr>
        <w:t xml:space="preserve"> Pipelines) </w:t>
      </w:r>
      <w:r>
        <w:rPr>
          <w:lang w:val="nl-NL"/>
        </w:rPr>
        <w:t>een Data Flow inrichten. Niet vergeten uit te zetten!</w:t>
      </w:r>
    </w:p>
    <w:p w14:paraId="554FC033" w14:textId="027F8199" w:rsidR="00CE243D" w:rsidRDefault="00CE243D" w:rsidP="00CE243D">
      <w:pPr>
        <w:pStyle w:val="ListParagraph"/>
        <w:numPr>
          <w:ilvl w:val="1"/>
          <w:numId w:val="1"/>
        </w:numPr>
        <w:rPr>
          <w:lang w:val="nl-NL"/>
        </w:rPr>
      </w:pPr>
      <w:r>
        <w:rPr>
          <w:lang w:val="nl-NL"/>
        </w:rPr>
        <w:t xml:space="preserve">In </w:t>
      </w:r>
      <w:proofErr w:type="spellStart"/>
      <w:r>
        <w:rPr>
          <w:lang w:val="nl-NL"/>
        </w:rPr>
        <w:t>DataBricks</w:t>
      </w:r>
      <w:proofErr w:type="spellEnd"/>
      <w:r>
        <w:rPr>
          <w:lang w:val="nl-NL"/>
        </w:rPr>
        <w:t xml:space="preserve">: gebruik </w:t>
      </w:r>
      <w:proofErr w:type="spellStart"/>
      <w:r>
        <w:rPr>
          <w:lang w:val="nl-NL"/>
        </w:rPr>
        <w:t>DataBricks</w:t>
      </w:r>
      <w:proofErr w:type="spellEnd"/>
      <w:r>
        <w:rPr>
          <w:lang w:val="nl-NL"/>
        </w:rPr>
        <w:t xml:space="preserve"> SQL of </w:t>
      </w:r>
      <w:proofErr w:type="spellStart"/>
      <w:r>
        <w:rPr>
          <w:lang w:val="nl-NL"/>
        </w:rPr>
        <w:t>DataBricks</w:t>
      </w:r>
      <w:proofErr w:type="spellEnd"/>
      <w:r>
        <w:rPr>
          <w:lang w:val="nl-NL"/>
        </w:rPr>
        <w:t xml:space="preserve"> Python-codes om de </w:t>
      </w:r>
      <w:r w:rsidR="006F6196">
        <w:rPr>
          <w:lang w:val="nl-NL"/>
        </w:rPr>
        <w:t>data te laden en transformeren</w:t>
      </w:r>
    </w:p>
    <w:p w14:paraId="709B7477" w14:textId="6793E0FD" w:rsidR="006F6196" w:rsidRDefault="006F6196" w:rsidP="00CE243D">
      <w:pPr>
        <w:pStyle w:val="ListParagraph"/>
        <w:numPr>
          <w:ilvl w:val="1"/>
          <w:numId w:val="1"/>
        </w:numPr>
        <w:rPr>
          <w:lang w:val="nl-NL"/>
        </w:rPr>
      </w:pPr>
      <w:r>
        <w:rPr>
          <w:lang w:val="nl-NL"/>
        </w:rPr>
        <w:t xml:space="preserve">In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SQL-code schrijven om data te transformeren en terug te schrijven naar het Data Lake</w:t>
      </w:r>
    </w:p>
    <w:p w14:paraId="24738BA8" w14:textId="444ADBBD" w:rsidR="006F6196" w:rsidRDefault="006F6196" w:rsidP="00CE243D">
      <w:pPr>
        <w:pStyle w:val="ListParagraph"/>
        <w:numPr>
          <w:ilvl w:val="1"/>
          <w:numId w:val="1"/>
        </w:numPr>
        <w:rPr>
          <w:lang w:val="nl-NL"/>
        </w:rPr>
      </w:pPr>
      <w:r w:rsidRPr="006F6196">
        <w:rPr>
          <w:lang w:val="nl-NL"/>
        </w:rPr>
        <w:t xml:space="preserve">In </w:t>
      </w:r>
      <w:proofErr w:type="spellStart"/>
      <w:r w:rsidRPr="006F6196">
        <w:rPr>
          <w:lang w:val="nl-NL"/>
        </w:rPr>
        <w:t>Synapse</w:t>
      </w:r>
      <w:proofErr w:type="spellEnd"/>
      <w:r w:rsidRPr="006F6196">
        <w:rPr>
          <w:lang w:val="nl-NL"/>
        </w:rPr>
        <w:t xml:space="preserve"> SQL Pools: SQL-code schrijv</w:t>
      </w:r>
      <w:r>
        <w:rPr>
          <w:lang w:val="nl-NL"/>
        </w:rPr>
        <w:t>en om data te transformeren en te schrijven naar een SQL-cluster</w:t>
      </w:r>
    </w:p>
    <w:p w14:paraId="06DCB43C" w14:textId="7527727A" w:rsidR="006F6196" w:rsidRDefault="006F6196" w:rsidP="006F6196">
      <w:pPr>
        <w:pStyle w:val="ListParagraph"/>
        <w:numPr>
          <w:ilvl w:val="0"/>
          <w:numId w:val="1"/>
        </w:numPr>
        <w:rPr>
          <w:lang w:val="nl-NL"/>
        </w:rPr>
      </w:pPr>
      <w:r>
        <w:rPr>
          <w:lang w:val="nl-NL"/>
        </w:rPr>
        <w:t xml:space="preserve">Wat betreft de locatie: Zowel </w:t>
      </w:r>
      <w:proofErr w:type="spellStart"/>
      <w:r>
        <w:rPr>
          <w:lang w:val="nl-NL"/>
        </w:rPr>
        <w:t>Databricks</w:t>
      </w:r>
      <w:proofErr w:type="spellEnd"/>
      <w:r>
        <w:rPr>
          <w:lang w:val="nl-NL"/>
        </w:rPr>
        <w:t xml:space="preserve"> als ADF kunnen de data zowel naar het Data Lake (tip: delta formaat) als naar </w:t>
      </w:r>
      <w:proofErr w:type="spellStart"/>
      <w:r>
        <w:rPr>
          <w:lang w:val="nl-NL"/>
        </w:rPr>
        <w:t>Synapse</w:t>
      </w:r>
      <w:proofErr w:type="spellEnd"/>
      <w:r>
        <w:rPr>
          <w:lang w:val="nl-NL"/>
        </w:rPr>
        <w:t xml:space="preserve"> SQL Pools efficiënt wegschrijven. Voor kleinere </w:t>
      </w:r>
      <w:proofErr w:type="spellStart"/>
      <w:r>
        <w:rPr>
          <w:lang w:val="nl-NL"/>
        </w:rPr>
        <w:t>workloads</w:t>
      </w:r>
      <w:proofErr w:type="spellEnd"/>
      <w:r>
        <w:rPr>
          <w:lang w:val="nl-NL"/>
        </w:rPr>
        <w:t xml:space="preserve"> is </w:t>
      </w:r>
      <w:proofErr w:type="spellStart"/>
      <w:r>
        <w:rPr>
          <w:lang w:val="nl-NL"/>
        </w:rPr>
        <w:t>Azure</w:t>
      </w:r>
      <w:proofErr w:type="spellEnd"/>
      <w:r>
        <w:rPr>
          <w:lang w:val="nl-NL"/>
        </w:rPr>
        <w:t xml:space="preserve"> SQL Database hier ook erg geschikt.</w:t>
      </w:r>
    </w:p>
    <w:p w14:paraId="055F9647" w14:textId="2E740E01" w:rsidR="006F6196" w:rsidRDefault="006F6196" w:rsidP="006F6196">
      <w:pPr>
        <w:rPr>
          <w:lang w:val="nl-NL"/>
        </w:rPr>
      </w:pPr>
      <w:r>
        <w:rPr>
          <w:lang w:val="nl-NL"/>
        </w:rPr>
        <w:t>Hieronder vind je per tool nog wat extra materiaal voor naslag of verder leren:</w:t>
      </w:r>
    </w:p>
    <w:p w14:paraId="728565A0" w14:textId="77777777" w:rsidR="006F6196" w:rsidRDefault="006F6196">
      <w:pPr>
        <w:rPr>
          <w:rFonts w:asciiTheme="majorHAnsi" w:eastAsiaTheme="majorEastAsia" w:hAnsiTheme="majorHAnsi" w:cstheme="majorBidi"/>
          <w:color w:val="2F5496" w:themeColor="accent1" w:themeShade="BF"/>
          <w:sz w:val="26"/>
          <w:szCs w:val="26"/>
          <w:lang w:val="nl-NL"/>
        </w:rPr>
      </w:pPr>
      <w:r>
        <w:rPr>
          <w:lang w:val="nl-NL"/>
        </w:rPr>
        <w:br w:type="page"/>
      </w:r>
    </w:p>
    <w:p w14:paraId="21A25FD5" w14:textId="3549FD41" w:rsidR="00282B62" w:rsidRPr="006F6196" w:rsidRDefault="008C5F5F" w:rsidP="00282B62">
      <w:pPr>
        <w:pStyle w:val="Heading2"/>
        <w:rPr>
          <w:lang w:val="nl-NL"/>
        </w:rPr>
      </w:pPr>
      <w:proofErr w:type="spellStart"/>
      <w:r w:rsidRPr="006F6196">
        <w:rPr>
          <w:lang w:val="nl-NL"/>
        </w:rPr>
        <w:lastRenderedPageBreak/>
        <w:t>Azure</w:t>
      </w:r>
      <w:proofErr w:type="spellEnd"/>
      <w:r w:rsidRPr="006F6196">
        <w:rPr>
          <w:lang w:val="nl-NL"/>
        </w:rPr>
        <w:t xml:space="preserve"> Data </w:t>
      </w:r>
      <w:proofErr w:type="spellStart"/>
      <w:r w:rsidRPr="006F6196">
        <w:rPr>
          <w:lang w:val="nl-NL"/>
        </w:rPr>
        <w:t>Factory</w:t>
      </w:r>
      <w:proofErr w:type="spellEnd"/>
    </w:p>
    <w:p w14:paraId="02EE4827" w14:textId="66615ED8" w:rsidR="00997DD8" w:rsidRPr="00997DD8" w:rsidRDefault="00997DD8" w:rsidP="00997DD8">
      <w:pPr>
        <w:rPr>
          <w:lang w:val="nl-NL"/>
        </w:rPr>
      </w:pPr>
      <w:r w:rsidRPr="00997DD8">
        <w:rPr>
          <w:lang w:val="nl-NL"/>
        </w:rPr>
        <w:t xml:space="preserve">Voor </w:t>
      </w:r>
      <w:proofErr w:type="spellStart"/>
      <w:r w:rsidRPr="00997DD8">
        <w:rPr>
          <w:lang w:val="nl-NL"/>
        </w:rPr>
        <w:t>Azure</w:t>
      </w:r>
      <w:proofErr w:type="spellEnd"/>
      <w:r w:rsidRPr="00997DD8">
        <w:rPr>
          <w:lang w:val="nl-NL"/>
        </w:rPr>
        <w:t xml:space="preserve"> Data </w:t>
      </w:r>
      <w:proofErr w:type="spellStart"/>
      <w:r w:rsidRPr="00997DD8">
        <w:rPr>
          <w:lang w:val="nl-NL"/>
        </w:rPr>
        <w:t>Factory</w:t>
      </w:r>
      <w:proofErr w:type="spellEnd"/>
      <w:r w:rsidRPr="00997DD8">
        <w:rPr>
          <w:lang w:val="nl-NL"/>
        </w:rPr>
        <w:t xml:space="preserve"> hebben we twe</w:t>
      </w:r>
      <w:r>
        <w:rPr>
          <w:lang w:val="nl-NL"/>
        </w:rPr>
        <w:t xml:space="preserve">e </w:t>
      </w:r>
      <w:proofErr w:type="spellStart"/>
      <w:r>
        <w:rPr>
          <w:lang w:val="nl-NL"/>
        </w:rPr>
        <w:t>tutorials</w:t>
      </w:r>
      <w:proofErr w:type="spellEnd"/>
      <w:r>
        <w:rPr>
          <w:lang w:val="nl-NL"/>
        </w:rPr>
        <w:t xml:space="preserve"> waarmee je meer kennis maakt ADF:</w:t>
      </w:r>
    </w:p>
    <w:p w14:paraId="6EA9A8A8" w14:textId="6A74EC51" w:rsidR="00431EDF" w:rsidRPr="00997DD8" w:rsidRDefault="00401C24" w:rsidP="00997DD8">
      <w:pPr>
        <w:rPr>
          <w:lang w:val="nl-NL"/>
        </w:rPr>
      </w:pPr>
      <w:hyperlink r:id="rId10" w:history="1">
        <w:r w:rsidR="008C5F5F" w:rsidRPr="00997DD8">
          <w:rPr>
            <w:rStyle w:val="Hyperlink"/>
            <w:lang w:val="nl-NL"/>
          </w:rPr>
          <w:t>C</w:t>
        </w:r>
        <w:r w:rsidR="008C5F5F">
          <w:rPr>
            <w:rStyle w:val="Hyperlink"/>
          </w:rPr>
          <w:t xml:space="preserve">reate a data factory pipeline </w:t>
        </w:r>
      </w:hyperlink>
      <w:r w:rsidR="00997DD8" w:rsidRPr="00997DD8">
        <w:rPr>
          <w:lang w:val="nl-NL"/>
        </w:rPr>
        <w:t>helpt je om de basics nog een</w:t>
      </w:r>
      <w:r w:rsidR="00997DD8">
        <w:rPr>
          <w:lang w:val="nl-NL"/>
        </w:rPr>
        <w:t xml:space="preserve">s te doorlopen: wat is er allemaal nodig om </w:t>
      </w:r>
      <w:r w:rsidR="00431EDF">
        <w:rPr>
          <w:lang w:val="nl-NL"/>
        </w:rPr>
        <w:t>ADF simpelweg te gebruiken om data te verplaatsen? Prettig is dat hier alle diensten nog eens de revue passeren.</w:t>
      </w:r>
    </w:p>
    <w:p w14:paraId="5B402FDC" w14:textId="06BD887C" w:rsidR="00B31EF0" w:rsidRPr="00431EDF" w:rsidRDefault="00401C24" w:rsidP="00910626">
      <w:pPr>
        <w:rPr>
          <w:lang w:val="nl-NL"/>
        </w:rPr>
      </w:pPr>
      <w:hyperlink r:id="rId11" w:history="1">
        <w:r w:rsidR="00997DD8">
          <w:rPr>
            <w:rStyle w:val="Hyperlink"/>
          </w:rPr>
          <w:t xml:space="preserve">Delta lake ETL with data flows </w:t>
        </w:r>
      </w:hyperlink>
      <w:r w:rsidR="00431EDF" w:rsidRPr="00431EDF">
        <w:rPr>
          <w:lang w:val="nl-NL"/>
        </w:rPr>
        <w:t>gaat een stapje verd</w:t>
      </w:r>
      <w:r w:rsidR="00431EDF">
        <w:rPr>
          <w:lang w:val="nl-NL"/>
        </w:rPr>
        <w:t xml:space="preserve">er, door het gebruiken van het Delta Lake formaat. </w:t>
      </w:r>
    </w:p>
    <w:p w14:paraId="68C6B8FB" w14:textId="2D078E8D" w:rsidR="00282B62" w:rsidRDefault="006B56B6" w:rsidP="006B56B6">
      <w:pPr>
        <w:rPr>
          <w:lang w:val="nl-NL"/>
        </w:rPr>
      </w:pPr>
      <w:r w:rsidRPr="006B56B6">
        <w:rPr>
          <w:lang w:val="nl-NL"/>
        </w:rPr>
        <w:t xml:space="preserve">Voor alle genoemde formaten kun je </w:t>
      </w:r>
      <w:r>
        <w:rPr>
          <w:lang w:val="nl-NL"/>
        </w:rPr>
        <w:t>ten slotte kijken hoe Power BI hiermee verbindt:</w:t>
      </w:r>
    </w:p>
    <w:p w14:paraId="15F492CA" w14:textId="474AEAAA" w:rsidR="006B56B6" w:rsidRDefault="006B56B6" w:rsidP="006B56B6">
      <w:pPr>
        <w:pStyle w:val="ListParagraph"/>
        <w:numPr>
          <w:ilvl w:val="0"/>
          <w:numId w:val="1"/>
        </w:numPr>
        <w:rPr>
          <w:lang w:val="nl-NL"/>
        </w:rPr>
      </w:pPr>
      <w:r>
        <w:rPr>
          <w:lang w:val="nl-NL"/>
        </w:rPr>
        <w:t xml:space="preserve">Kun je </w:t>
      </w:r>
      <w:proofErr w:type="spellStart"/>
      <w:r>
        <w:rPr>
          <w:lang w:val="nl-NL"/>
        </w:rPr>
        <w:t>Parquet</w:t>
      </w:r>
      <w:proofErr w:type="spellEnd"/>
      <w:r>
        <w:rPr>
          <w:lang w:val="nl-NL"/>
        </w:rPr>
        <w:t>-bestanden inladen in Power BI?</w:t>
      </w:r>
    </w:p>
    <w:p w14:paraId="00987E57" w14:textId="1ED68B82" w:rsidR="006B56B6" w:rsidRDefault="006B56B6" w:rsidP="006B56B6">
      <w:pPr>
        <w:pStyle w:val="ListParagraph"/>
        <w:numPr>
          <w:ilvl w:val="0"/>
          <w:numId w:val="1"/>
        </w:numPr>
        <w:rPr>
          <w:lang w:val="nl-NL"/>
        </w:rPr>
      </w:pPr>
      <w:r>
        <w:rPr>
          <w:lang w:val="nl-NL"/>
        </w:rPr>
        <w:t>Kun je Delta Lake bestanden inladen in Power BI?</w:t>
      </w:r>
    </w:p>
    <w:p w14:paraId="0AD6B137" w14:textId="3FB2BAD0" w:rsidR="005C3FB6" w:rsidRDefault="006B56B6" w:rsidP="00E62269">
      <w:pPr>
        <w:rPr>
          <w:lang w:val="nl-NL"/>
        </w:rPr>
      </w:pPr>
      <w:r>
        <w:rPr>
          <w:lang w:val="nl-NL"/>
        </w:rPr>
        <w:t xml:space="preserve">Als je wat meer “los” bent op Power Query kun je ook eens nadenken over / kijken naar de impact van deze formaten: is </w:t>
      </w:r>
      <w:r>
        <w:rPr>
          <w:i/>
          <w:iCs/>
          <w:lang w:val="nl-NL"/>
        </w:rPr>
        <w:t xml:space="preserve">query </w:t>
      </w:r>
      <w:proofErr w:type="spellStart"/>
      <w:r>
        <w:rPr>
          <w:i/>
          <w:iCs/>
          <w:lang w:val="nl-NL"/>
        </w:rPr>
        <w:t>folding</w:t>
      </w:r>
      <w:proofErr w:type="spellEnd"/>
      <w:r>
        <w:rPr>
          <w:lang w:val="nl-NL"/>
        </w:rPr>
        <w:t xml:space="preserve"> bijvoorbeeld nog steeds mogelijk?</w:t>
      </w:r>
    </w:p>
    <w:p w14:paraId="396931C6" w14:textId="46C61EEC" w:rsidR="006E7C47" w:rsidRPr="00401C24" w:rsidRDefault="00E62269" w:rsidP="00E62269">
      <w:pPr>
        <w:pStyle w:val="Heading2"/>
        <w:rPr>
          <w:lang w:val="nl-NL"/>
        </w:rPr>
      </w:pPr>
      <w:proofErr w:type="spellStart"/>
      <w:r w:rsidRPr="00401C24">
        <w:rPr>
          <w:lang w:val="nl-NL"/>
        </w:rPr>
        <w:t>Databricks</w:t>
      </w:r>
      <w:proofErr w:type="spellEnd"/>
    </w:p>
    <w:p w14:paraId="399D27FD" w14:textId="0298A21D" w:rsidR="00E62269" w:rsidRDefault="00E62269" w:rsidP="00E62269">
      <w:pPr>
        <w:rPr>
          <w:lang w:val="nl-NL"/>
        </w:rPr>
      </w:pPr>
      <w:r w:rsidRPr="00401C24">
        <w:rPr>
          <w:lang w:val="nl-NL"/>
        </w:rPr>
        <w:t xml:space="preserve">In de video </w:t>
      </w:r>
      <w:hyperlink r:id="rId12" w:history="1">
        <w:r>
          <w:rPr>
            <w:rStyle w:val="Hyperlink"/>
          </w:rPr>
          <w:t>Getting Started with Databricks SQL - YouTube</w:t>
        </w:r>
      </w:hyperlink>
      <w:r w:rsidRPr="00401C24">
        <w:rPr>
          <w:lang w:val="nl-NL"/>
        </w:rPr>
        <w:t xml:space="preserve"> laat Simon </w:t>
      </w:r>
      <w:proofErr w:type="spellStart"/>
      <w:r w:rsidRPr="00401C24">
        <w:rPr>
          <w:lang w:val="nl-NL"/>
        </w:rPr>
        <w:t>Whiteley</w:t>
      </w:r>
      <w:proofErr w:type="spellEnd"/>
      <w:r w:rsidRPr="00401C24">
        <w:rPr>
          <w:lang w:val="nl-NL"/>
        </w:rPr>
        <w:t xml:space="preserve"> zien hoe je Data </w:t>
      </w:r>
      <w:proofErr w:type="spellStart"/>
      <w:r w:rsidRPr="00401C24">
        <w:rPr>
          <w:lang w:val="nl-NL"/>
        </w:rPr>
        <w:t>Warehousing</w:t>
      </w:r>
      <w:proofErr w:type="spellEnd"/>
      <w:r w:rsidRPr="00401C24">
        <w:rPr>
          <w:lang w:val="nl-NL"/>
        </w:rPr>
        <w:t xml:space="preserve"> in </w:t>
      </w:r>
      <w:proofErr w:type="spellStart"/>
      <w:r w:rsidRPr="00401C24">
        <w:rPr>
          <w:lang w:val="nl-NL"/>
        </w:rPr>
        <w:t>Databricks</w:t>
      </w:r>
      <w:proofErr w:type="spellEnd"/>
      <w:r w:rsidRPr="00401C24">
        <w:rPr>
          <w:lang w:val="nl-NL"/>
        </w:rPr>
        <w:t xml:space="preserve"> kunt “regelen”. </w:t>
      </w:r>
      <w:r w:rsidRPr="00E62269">
        <w:rPr>
          <w:lang w:val="nl-NL"/>
        </w:rPr>
        <w:t xml:space="preserve">In de </w:t>
      </w:r>
      <w:hyperlink r:id="rId13" w:history="1">
        <w:r>
          <w:rPr>
            <w:rStyle w:val="Hyperlink"/>
          </w:rPr>
          <w:t>Tutorial - Perform ETL operations using Azure Databricks | Microsoft Docs</w:t>
        </w:r>
      </w:hyperlink>
      <w:r>
        <w:rPr>
          <w:lang w:val="nl-NL"/>
        </w:rPr>
        <w:t xml:space="preserve"> wordt dit verder uitgewerkt op een praktijkgerichte basis.</w:t>
      </w:r>
    </w:p>
    <w:p w14:paraId="4AEE8C31" w14:textId="77777777" w:rsidR="003D10EA" w:rsidRDefault="006F6196" w:rsidP="00E62269">
      <w:pPr>
        <w:rPr>
          <w:lang w:val="nl-NL"/>
        </w:rPr>
      </w:pPr>
      <w:r>
        <w:rPr>
          <w:lang w:val="nl-NL"/>
        </w:rPr>
        <w:t xml:space="preserve">Ook kun je het volgende </w:t>
      </w:r>
      <w:proofErr w:type="spellStart"/>
      <w:r>
        <w:rPr>
          <w:lang w:val="nl-NL"/>
        </w:rPr>
        <w:t>Databricks</w:t>
      </w:r>
      <w:proofErr w:type="spellEnd"/>
      <w:r>
        <w:rPr>
          <w:lang w:val="nl-NL"/>
        </w:rPr>
        <w:t xml:space="preserve"> </w:t>
      </w:r>
      <w:r>
        <w:rPr>
          <w:i/>
          <w:iCs/>
          <w:lang w:val="nl-NL"/>
        </w:rPr>
        <w:t>notebook</w:t>
      </w:r>
      <w:r>
        <w:rPr>
          <w:lang w:val="nl-NL"/>
        </w:rPr>
        <w:t xml:space="preserve"> importeren</w:t>
      </w:r>
      <w:r w:rsidR="003D10EA">
        <w:rPr>
          <w:lang w:val="nl-NL"/>
        </w:rPr>
        <w:t>:</w:t>
      </w:r>
    </w:p>
    <w:p w14:paraId="348FF718" w14:textId="58E29139" w:rsidR="006F6196" w:rsidRDefault="003D10EA" w:rsidP="003D10EA">
      <w:pPr>
        <w:pStyle w:val="ListParagraph"/>
        <w:numPr>
          <w:ilvl w:val="0"/>
          <w:numId w:val="1"/>
        </w:numPr>
        <w:rPr>
          <w:lang w:val="nl-NL"/>
        </w:rPr>
      </w:pPr>
      <w:r>
        <w:rPr>
          <w:lang w:val="nl-NL"/>
        </w:rPr>
        <w:t>K</w:t>
      </w:r>
      <w:r w:rsidR="006F6196" w:rsidRPr="003D10EA">
        <w:rPr>
          <w:lang w:val="nl-NL"/>
        </w:rPr>
        <w:t xml:space="preserve">lik </w:t>
      </w:r>
      <w:r w:rsidRPr="003D10EA">
        <w:rPr>
          <w:lang w:val="nl-NL"/>
        </w:rPr>
        <w:t xml:space="preserve">binnen </w:t>
      </w:r>
      <w:proofErr w:type="spellStart"/>
      <w:r w:rsidRPr="003D10EA">
        <w:rPr>
          <w:lang w:val="nl-NL"/>
        </w:rPr>
        <w:t>Databricks</w:t>
      </w:r>
      <w:proofErr w:type="spellEnd"/>
      <w:r w:rsidRPr="003D10EA">
        <w:rPr>
          <w:lang w:val="nl-NL"/>
        </w:rPr>
        <w:t xml:space="preserve"> op </w:t>
      </w:r>
      <w:proofErr w:type="spellStart"/>
      <w:r w:rsidRPr="003D10EA">
        <w:rPr>
          <w:lang w:val="nl-NL"/>
        </w:rPr>
        <w:t>Workspace</w:t>
      </w:r>
      <w:proofErr w:type="spellEnd"/>
      <w:r w:rsidRPr="003D10EA">
        <w:rPr>
          <w:lang w:val="nl-NL"/>
        </w:rPr>
        <w:t xml:space="preserve"> -&gt; Users -&gt; jouw username</w:t>
      </w:r>
    </w:p>
    <w:p w14:paraId="06EA1BD1" w14:textId="39504404" w:rsidR="003D10EA" w:rsidRDefault="003D10EA" w:rsidP="003D10EA">
      <w:pPr>
        <w:pStyle w:val="ListParagraph"/>
        <w:numPr>
          <w:ilvl w:val="0"/>
          <w:numId w:val="1"/>
        </w:numPr>
        <w:rPr>
          <w:lang w:val="nl-NL"/>
        </w:rPr>
      </w:pPr>
      <w:r>
        <w:rPr>
          <w:lang w:val="nl-NL"/>
        </w:rPr>
        <w:t xml:space="preserve">Kies hier het pijltje dat naar beneden wijst naast je naam, kies </w:t>
      </w:r>
      <w:r>
        <w:rPr>
          <w:i/>
          <w:iCs/>
          <w:lang w:val="nl-NL"/>
        </w:rPr>
        <w:t>import</w:t>
      </w:r>
    </w:p>
    <w:p w14:paraId="135DAD73" w14:textId="59A0E4CF" w:rsidR="003D10EA" w:rsidRDefault="003D10EA" w:rsidP="003D10EA">
      <w:pPr>
        <w:pStyle w:val="ListParagraph"/>
        <w:numPr>
          <w:ilvl w:val="0"/>
          <w:numId w:val="1"/>
        </w:numPr>
        <w:rPr>
          <w:lang w:val="nl-NL"/>
        </w:rPr>
      </w:pPr>
      <w:r>
        <w:rPr>
          <w:lang w:val="nl-NL"/>
        </w:rPr>
        <w:t>Geef aan dat je het Notebook wilt downloaden van het volgende adres:</w:t>
      </w:r>
      <w:r>
        <w:rPr>
          <w:lang w:val="nl-NL"/>
        </w:rPr>
        <w:br/>
      </w:r>
      <w:hyperlink r:id="rId14" w:history="1">
        <w:r w:rsidRPr="009D5633">
          <w:rPr>
            <w:rStyle w:val="Hyperlink"/>
            <w:lang w:val="nl-NL"/>
          </w:rPr>
          <w:t>https://github.com/MicrosoftDocs/mslearn-perform-basic-data-transformation-in-azure-databricks/blob/master/DBC/05.1-Basic-ETL.dbc?raw=true</w:t>
        </w:r>
      </w:hyperlink>
    </w:p>
    <w:p w14:paraId="02C68124" w14:textId="77777777" w:rsidR="003D10EA" w:rsidRDefault="003D10EA" w:rsidP="003D10EA">
      <w:pPr>
        <w:rPr>
          <w:lang w:val="nl-NL"/>
        </w:rPr>
      </w:pPr>
      <w:r>
        <w:rPr>
          <w:lang w:val="nl-NL"/>
        </w:rPr>
        <w:t>Zin om nóg een tandje dieper te gaan? Er is ook een “</w:t>
      </w:r>
      <w:proofErr w:type="spellStart"/>
      <w:r>
        <w:rPr>
          <w:lang w:val="nl-NL"/>
        </w:rPr>
        <w:t>advanced</w:t>
      </w:r>
      <w:proofErr w:type="spellEnd"/>
      <w:r>
        <w:rPr>
          <w:lang w:val="nl-NL"/>
        </w:rPr>
        <w:t xml:space="preserve"> </w:t>
      </w:r>
      <w:proofErr w:type="spellStart"/>
      <w:r>
        <w:rPr>
          <w:lang w:val="nl-NL"/>
        </w:rPr>
        <w:t>transformations</w:t>
      </w:r>
      <w:proofErr w:type="spellEnd"/>
      <w:r>
        <w:rPr>
          <w:lang w:val="nl-NL"/>
        </w:rPr>
        <w:t>” notebook beschikbaar dat je kunt importeren:</w:t>
      </w:r>
    </w:p>
    <w:p w14:paraId="53C54BE6" w14:textId="63F7ADCB" w:rsidR="003D10EA" w:rsidRDefault="00401C24" w:rsidP="003D10EA">
      <w:pPr>
        <w:rPr>
          <w:lang w:val="nl-NL"/>
        </w:rPr>
      </w:pPr>
      <w:hyperlink r:id="rId15" w:history="1">
        <w:r w:rsidR="003D10EA" w:rsidRPr="009D5633">
          <w:rPr>
            <w:rStyle w:val="Hyperlink"/>
            <w:lang w:val="nl-NL"/>
          </w:rPr>
          <w:t>https://github.com/MicrosoftDocs/mslearn-perform-advanced-data-transformation-in-azure-databricks/blob/master/DBC/05.2-Advanced-ETL.dbc?raw=true</w:t>
        </w:r>
      </w:hyperlink>
    </w:p>
    <w:p w14:paraId="3522331E" w14:textId="2C1EB70B" w:rsidR="003D10EA" w:rsidRDefault="003D10EA" w:rsidP="003D10EA">
      <w:pPr>
        <w:pStyle w:val="Heading2"/>
        <w:rPr>
          <w:lang w:val="nl-NL"/>
        </w:rPr>
      </w:pP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w:t>
      </w:r>
    </w:p>
    <w:p w14:paraId="3160EFAC" w14:textId="232E2FF8" w:rsidR="003D10EA" w:rsidRDefault="003D10EA" w:rsidP="003D10EA">
      <w:pPr>
        <w:rPr>
          <w:lang w:val="nl-NL"/>
        </w:rPr>
      </w:pPr>
      <w:r>
        <w:rPr>
          <w:lang w:val="nl-NL"/>
        </w:rPr>
        <w:t xml:space="preserve">Microsoft zet </w:t>
      </w:r>
      <w:proofErr w:type="spellStart"/>
      <w:r>
        <w:rPr>
          <w:lang w:val="nl-NL"/>
        </w:rPr>
        <w:t>Synapse</w:t>
      </w:r>
      <w:proofErr w:type="spellEnd"/>
      <w:r>
        <w:rPr>
          <w:lang w:val="nl-NL"/>
        </w:rPr>
        <w:t xml:space="preserve"> </w:t>
      </w:r>
      <w:proofErr w:type="spellStart"/>
      <w:r>
        <w:rPr>
          <w:lang w:val="nl-NL"/>
        </w:rPr>
        <w:t>Serverless</w:t>
      </w:r>
      <w:proofErr w:type="spellEnd"/>
      <w:r>
        <w:rPr>
          <w:lang w:val="nl-NL"/>
        </w:rPr>
        <w:t xml:space="preserve"> SQL momenteel vooral in de markt voor “</w:t>
      </w:r>
      <w:proofErr w:type="spellStart"/>
      <w:r>
        <w:rPr>
          <w:lang w:val="nl-NL"/>
        </w:rPr>
        <w:t>Exploratory</w:t>
      </w:r>
      <w:proofErr w:type="spellEnd"/>
      <w:r>
        <w:rPr>
          <w:lang w:val="nl-NL"/>
        </w:rPr>
        <w:t xml:space="preserve"> Data Analysis”. Het is echter ook mogelijk om logische Data Warehouses te maken met behulp van </w:t>
      </w:r>
      <w:proofErr w:type="spellStart"/>
      <w:r>
        <w:rPr>
          <w:lang w:val="nl-NL"/>
        </w:rPr>
        <w:t>Synapse</w:t>
      </w:r>
      <w:proofErr w:type="spellEnd"/>
      <w:r>
        <w:rPr>
          <w:lang w:val="nl-NL"/>
        </w:rPr>
        <w:t xml:space="preserve">. </w:t>
      </w:r>
    </w:p>
    <w:p w14:paraId="3DF30AC2" w14:textId="59701D18" w:rsidR="00D81BFE" w:rsidRDefault="00D81BFE" w:rsidP="003D10EA">
      <w:pPr>
        <w:rPr>
          <w:lang w:val="nl-NL"/>
        </w:rPr>
      </w:pPr>
      <w:proofErr w:type="spellStart"/>
      <w:r>
        <w:rPr>
          <w:lang w:val="nl-NL"/>
        </w:rPr>
        <w:t>Srini</w:t>
      </w:r>
      <w:proofErr w:type="spellEnd"/>
      <w:r>
        <w:rPr>
          <w:lang w:val="nl-NL"/>
        </w:rPr>
        <w:t xml:space="preserve"> </w:t>
      </w:r>
      <w:proofErr w:type="spellStart"/>
      <w:r>
        <w:rPr>
          <w:lang w:val="nl-NL"/>
        </w:rPr>
        <w:t>Velamakantie</w:t>
      </w:r>
      <w:proofErr w:type="spellEnd"/>
      <w:r>
        <w:rPr>
          <w:lang w:val="nl-NL"/>
        </w:rPr>
        <w:t xml:space="preserve"> laat in zijn blog </w:t>
      </w:r>
      <w:hyperlink r:id="rId16" w:history="1">
        <w:r>
          <w:rPr>
            <w:rStyle w:val="Hyperlink"/>
          </w:rPr>
          <w:t>Data Lakehouse Architecture — Azure Synapse Serverless SQL Pools | by Srini Velamakanti | Analytics Vidhya | Medium</w:t>
        </w:r>
      </w:hyperlink>
      <w:r>
        <w:rPr>
          <w:lang w:val="nl-NL"/>
        </w:rPr>
        <w:t xml:space="preserve"> zien hoe dat er qua ontwerp uitziet.</w:t>
      </w:r>
    </w:p>
    <w:p w14:paraId="47751FC4" w14:textId="77777777" w:rsidR="00D81BFE" w:rsidRDefault="00D81BFE" w:rsidP="00D81BFE">
      <w:r>
        <w:rPr>
          <w:lang w:val="nl-NL"/>
        </w:rPr>
        <w:t xml:space="preserve">Wanneer je voor jouw </w:t>
      </w:r>
      <w:proofErr w:type="spellStart"/>
      <w:r>
        <w:rPr>
          <w:lang w:val="nl-NL"/>
        </w:rPr>
        <w:t>PoC</w:t>
      </w:r>
      <w:proofErr w:type="spellEnd"/>
      <w:r>
        <w:rPr>
          <w:lang w:val="nl-NL"/>
        </w:rPr>
        <w:t xml:space="preserve"> hier een stuk van wilt gebruiken, dan heeft hij ook een tweede artikel geschreven met daarin de technische “tussenstappen” uitgeschreven: </w:t>
      </w:r>
      <w:hyperlink r:id="rId17" w:history="1">
        <w:r>
          <w:rPr>
            <w:rStyle w:val="Hyperlink"/>
          </w:rPr>
          <w:t>Build a new-age Cost-Effective Business Intelligence System using Azure Data Lakehouse and Synapse Serverless SQL Pool | by Srini Velamakanti | Analytics Vidhya | Medium</w:t>
        </w:r>
      </w:hyperlink>
    </w:p>
    <w:p w14:paraId="00E3429C" w14:textId="67DB35DB" w:rsidR="00D81BFE" w:rsidRDefault="00D81BFE" w:rsidP="00D81BFE">
      <w:pPr>
        <w:pStyle w:val="Heading2"/>
        <w:rPr>
          <w:lang w:val="nl-NL"/>
        </w:rPr>
      </w:pPr>
      <w:proofErr w:type="spellStart"/>
      <w:r>
        <w:rPr>
          <w:lang w:val="nl-NL"/>
        </w:rPr>
        <w:t>Synapse</w:t>
      </w:r>
      <w:proofErr w:type="spellEnd"/>
      <w:r>
        <w:rPr>
          <w:lang w:val="nl-NL"/>
        </w:rPr>
        <w:t xml:space="preserve"> </w:t>
      </w:r>
      <w:proofErr w:type="spellStart"/>
      <w:r>
        <w:rPr>
          <w:lang w:val="nl-NL"/>
        </w:rPr>
        <w:t>Spark</w:t>
      </w:r>
      <w:proofErr w:type="spellEnd"/>
    </w:p>
    <w:p w14:paraId="5FADFF21" w14:textId="464A22C4" w:rsidR="00D81BFE" w:rsidRDefault="00D81BFE" w:rsidP="00D81BFE">
      <w:pPr>
        <w:rPr>
          <w:lang w:val="nl-NL"/>
        </w:rPr>
      </w:pPr>
      <w:proofErr w:type="spellStart"/>
      <w:r>
        <w:rPr>
          <w:lang w:val="nl-NL"/>
        </w:rPr>
        <w:t>Synapse</w:t>
      </w:r>
      <w:proofErr w:type="spellEnd"/>
      <w:r>
        <w:rPr>
          <w:lang w:val="nl-NL"/>
        </w:rPr>
        <w:t xml:space="preserve"> </w:t>
      </w:r>
      <w:proofErr w:type="spellStart"/>
      <w:r>
        <w:rPr>
          <w:lang w:val="nl-NL"/>
        </w:rPr>
        <w:t>Spark</w:t>
      </w:r>
      <w:proofErr w:type="spellEnd"/>
      <w:r>
        <w:rPr>
          <w:lang w:val="nl-NL"/>
        </w:rPr>
        <w:t xml:space="preserve"> biedt met name voordelen wanneer je Machine Learning-modellen wilt integreren in je dataverwerking. Het operationaliseren van ML modellen is in diverse (grotere) organisaties een </w:t>
      </w:r>
      <w:r>
        <w:rPr>
          <w:lang w:val="nl-NL"/>
        </w:rPr>
        <w:lastRenderedPageBreak/>
        <w:t xml:space="preserve">belangrijke rol voor Data Engineers. Wanneer dit in jouw organisatie niet het geval is, is een </w:t>
      </w:r>
      <w:proofErr w:type="spellStart"/>
      <w:r>
        <w:rPr>
          <w:lang w:val="nl-NL"/>
        </w:rPr>
        <w:t>PoC</w:t>
      </w:r>
      <w:proofErr w:type="spellEnd"/>
      <w:r>
        <w:rPr>
          <w:lang w:val="nl-NL"/>
        </w:rPr>
        <w:t xml:space="preserve"> in een andere techniek waarschijnlijk nuttiger.</w:t>
      </w:r>
    </w:p>
    <w:p w14:paraId="25249B96" w14:textId="3A84597F" w:rsidR="00D81BFE" w:rsidRDefault="00D81BFE" w:rsidP="00D81BFE">
      <w:pPr>
        <w:rPr>
          <w:lang w:val="nl-NL"/>
        </w:rPr>
      </w:pPr>
      <w:r>
        <w:rPr>
          <w:lang w:val="nl-NL"/>
        </w:rPr>
        <w:t xml:space="preserve">Als je hiermee aan de slag wilt, heeft Microsoft een tutorial die zich specifiek richt op </w:t>
      </w:r>
      <w:r>
        <w:rPr>
          <w:i/>
          <w:iCs/>
          <w:lang w:val="nl-NL"/>
        </w:rPr>
        <w:t xml:space="preserve">data </w:t>
      </w:r>
      <w:proofErr w:type="spellStart"/>
      <w:r>
        <w:rPr>
          <w:i/>
          <w:iCs/>
          <w:lang w:val="nl-NL"/>
        </w:rPr>
        <w:t>wrangling</w:t>
      </w:r>
      <w:proofErr w:type="spellEnd"/>
      <w:r>
        <w:rPr>
          <w:lang w:val="nl-NL"/>
        </w:rPr>
        <w:t xml:space="preserve"> met </w:t>
      </w:r>
      <w:proofErr w:type="spellStart"/>
      <w:r>
        <w:rPr>
          <w:lang w:val="nl-NL"/>
        </w:rPr>
        <w:t>Spark</w:t>
      </w:r>
      <w:proofErr w:type="spellEnd"/>
      <w:r>
        <w:rPr>
          <w:lang w:val="nl-NL"/>
        </w:rPr>
        <w:t xml:space="preserve">: </w:t>
      </w:r>
      <w:hyperlink r:id="rId18" w:history="1">
        <w:r>
          <w:rPr>
            <w:rStyle w:val="Hyperlink"/>
          </w:rPr>
          <w:t>Data wrangling with Apache Spark pools (preview) - Azure Machine Learning | Microsoft Docs</w:t>
        </w:r>
      </w:hyperlink>
      <w:r>
        <w:rPr>
          <w:lang w:val="nl-NL"/>
        </w:rPr>
        <w:t>.</w:t>
      </w:r>
      <w:r w:rsidR="00133A2E">
        <w:rPr>
          <w:lang w:val="nl-NL"/>
        </w:rPr>
        <w:t xml:space="preserve"> Deze tutorial staat sterk in de context van Machine Learning Operations (</w:t>
      </w:r>
      <w:proofErr w:type="spellStart"/>
      <w:r w:rsidR="00133A2E">
        <w:rPr>
          <w:lang w:val="nl-NL"/>
        </w:rPr>
        <w:t>MLOps</w:t>
      </w:r>
      <w:proofErr w:type="spellEnd"/>
      <w:r w:rsidR="00133A2E">
        <w:rPr>
          <w:lang w:val="nl-NL"/>
        </w:rPr>
        <w:t>).</w:t>
      </w:r>
    </w:p>
    <w:p w14:paraId="026A2DD7" w14:textId="75B0B47C" w:rsidR="00133A2E" w:rsidRDefault="00133A2E" w:rsidP="00133A2E">
      <w:pPr>
        <w:pStyle w:val="Heading2"/>
        <w:rPr>
          <w:lang w:val="nl-NL"/>
        </w:rPr>
      </w:pPr>
      <w:proofErr w:type="spellStart"/>
      <w:r>
        <w:rPr>
          <w:lang w:val="nl-NL"/>
        </w:rPr>
        <w:t>Synapse</w:t>
      </w:r>
      <w:proofErr w:type="spellEnd"/>
      <w:r>
        <w:rPr>
          <w:lang w:val="nl-NL"/>
        </w:rPr>
        <w:t xml:space="preserve"> SQL Pools</w:t>
      </w:r>
    </w:p>
    <w:p w14:paraId="02C8BEEE" w14:textId="1BF261C8" w:rsidR="00133A2E" w:rsidRDefault="00133A2E" w:rsidP="00133A2E">
      <w:pPr>
        <w:rPr>
          <w:lang w:val="nl-NL"/>
        </w:rPr>
      </w:pPr>
      <w:r>
        <w:rPr>
          <w:lang w:val="nl-NL"/>
        </w:rPr>
        <w:t xml:space="preserve">Voor grote DW-oplossingen is SQL Pools de aangewezen Microsoft-tool binnen het </w:t>
      </w:r>
      <w:proofErr w:type="spellStart"/>
      <w:r>
        <w:rPr>
          <w:lang w:val="nl-NL"/>
        </w:rPr>
        <w:t>Azure</w:t>
      </w:r>
      <w:proofErr w:type="spellEnd"/>
      <w:r>
        <w:rPr>
          <w:lang w:val="nl-NL"/>
        </w:rPr>
        <w:t>-platform. Je kunt de data op diverse manieren in je SQL Pool krijgen</w:t>
      </w:r>
      <w:r w:rsidR="004356C6">
        <w:rPr>
          <w:lang w:val="nl-NL"/>
        </w:rPr>
        <w:t>. In drie artikelen wordt hier meer over uitgelegd:</w:t>
      </w:r>
    </w:p>
    <w:p w14:paraId="0A851B72" w14:textId="62787DBB" w:rsidR="00133A2E" w:rsidRDefault="00401C24" w:rsidP="00133A2E">
      <w:pPr>
        <w:pStyle w:val="ListParagraph"/>
        <w:numPr>
          <w:ilvl w:val="0"/>
          <w:numId w:val="1"/>
        </w:numPr>
        <w:rPr>
          <w:lang w:val="nl-NL"/>
        </w:rPr>
      </w:pPr>
      <w:hyperlink r:id="rId19" w:history="1">
        <w:r w:rsidR="00133A2E">
          <w:rPr>
            <w:rStyle w:val="Hyperlink"/>
          </w:rPr>
          <w:t>Ingest data into a dedicated SQL pool - Azure Synapse Analytics | Microsoft Docs</w:t>
        </w:r>
      </w:hyperlink>
      <w:r w:rsidR="00133A2E" w:rsidRPr="00133A2E">
        <w:rPr>
          <w:lang w:val="nl-NL"/>
        </w:rPr>
        <w:t xml:space="preserve"> </w:t>
      </w:r>
      <w:r w:rsidR="004356C6">
        <w:rPr>
          <w:lang w:val="nl-NL"/>
        </w:rPr>
        <w:t xml:space="preserve">legt uit </w:t>
      </w:r>
      <w:r w:rsidR="00133A2E" w:rsidRPr="00133A2E">
        <w:rPr>
          <w:lang w:val="nl-NL"/>
        </w:rPr>
        <w:t>hoe je data de SQL Pool in krijgt</w:t>
      </w:r>
      <w:r w:rsidR="00133A2E">
        <w:rPr>
          <w:lang w:val="nl-NL"/>
        </w:rPr>
        <w:t xml:space="preserve"> met behulp van </w:t>
      </w:r>
      <w:proofErr w:type="spellStart"/>
      <w:r w:rsidR="00133A2E">
        <w:rPr>
          <w:lang w:val="nl-NL"/>
        </w:rPr>
        <w:t>Synapse</w:t>
      </w:r>
      <w:proofErr w:type="spellEnd"/>
      <w:r w:rsidR="00133A2E">
        <w:rPr>
          <w:lang w:val="nl-NL"/>
        </w:rPr>
        <w:t xml:space="preserve"> Pipelines</w:t>
      </w:r>
    </w:p>
    <w:p w14:paraId="2F1971BE" w14:textId="37B1B3F6" w:rsidR="00133A2E" w:rsidRPr="00133A2E" w:rsidRDefault="00401C24" w:rsidP="00133A2E">
      <w:pPr>
        <w:pStyle w:val="ListParagraph"/>
        <w:numPr>
          <w:ilvl w:val="0"/>
          <w:numId w:val="1"/>
        </w:numPr>
        <w:rPr>
          <w:lang w:val="nl-NL"/>
        </w:rPr>
      </w:pPr>
      <w:hyperlink r:id="rId20" w:history="1">
        <w:r w:rsidR="00133A2E">
          <w:rPr>
            <w:rStyle w:val="Hyperlink"/>
          </w:rPr>
          <w:t>Quickstart: Bulk load data using a single T-SQL statement - Azure Synapse Analytics | Microsoft Docs</w:t>
        </w:r>
      </w:hyperlink>
      <w:r w:rsidR="00133A2E" w:rsidRPr="00133A2E">
        <w:rPr>
          <w:lang w:val="nl-NL"/>
        </w:rPr>
        <w:t xml:space="preserve"> </w:t>
      </w:r>
      <w:r w:rsidR="004356C6">
        <w:rPr>
          <w:lang w:val="nl-NL"/>
        </w:rPr>
        <w:t xml:space="preserve">geeft </w:t>
      </w:r>
      <w:r w:rsidR="00133A2E" w:rsidRPr="00133A2E">
        <w:rPr>
          <w:lang w:val="nl-NL"/>
        </w:rPr>
        <w:t xml:space="preserve">je een </w:t>
      </w:r>
      <w:proofErr w:type="spellStart"/>
      <w:r w:rsidR="00133A2E" w:rsidRPr="00133A2E">
        <w:rPr>
          <w:lang w:val="nl-NL"/>
        </w:rPr>
        <w:t>quick</w:t>
      </w:r>
      <w:proofErr w:type="spellEnd"/>
      <w:r w:rsidR="00133A2E" w:rsidRPr="00133A2E">
        <w:rPr>
          <w:lang w:val="nl-NL"/>
        </w:rPr>
        <w:t xml:space="preserve"> start om met behulp van </w:t>
      </w:r>
      <w:r w:rsidR="00133A2E">
        <w:rPr>
          <w:lang w:val="nl-NL"/>
        </w:rPr>
        <w:t>het COPY statement (</w:t>
      </w:r>
      <w:proofErr w:type="spellStart"/>
      <w:r w:rsidR="00133A2E">
        <w:rPr>
          <w:lang w:val="nl-NL"/>
        </w:rPr>
        <w:t>Synapse</w:t>
      </w:r>
      <w:proofErr w:type="spellEnd"/>
      <w:r w:rsidR="00133A2E">
        <w:rPr>
          <w:lang w:val="nl-NL"/>
        </w:rPr>
        <w:t>-specifiek) data eenvoudig in te laden</w:t>
      </w:r>
    </w:p>
    <w:p w14:paraId="52CDE9D4" w14:textId="1EA93C9F" w:rsidR="004356C6" w:rsidRPr="004356C6" w:rsidRDefault="00401C24" w:rsidP="004356C6">
      <w:pPr>
        <w:pStyle w:val="ListParagraph"/>
        <w:numPr>
          <w:ilvl w:val="0"/>
          <w:numId w:val="1"/>
        </w:numPr>
      </w:pPr>
      <w:hyperlink r:id="rId21" w:history="1">
        <w:r w:rsidR="004356C6">
          <w:rPr>
            <w:rStyle w:val="Hyperlink"/>
          </w:rPr>
          <w:t>Quickstart: Bulk load data with a dedicated SQL pool - Azure Synapse Analytics | Microsoft Docs</w:t>
        </w:r>
      </w:hyperlink>
      <w:r w:rsidR="004356C6" w:rsidRPr="004356C6">
        <w:rPr>
          <w:lang w:val="nl-NL"/>
        </w:rPr>
        <w:t xml:space="preserve"> geeft je een tip over de wizard die je kunt gebruiken om het COPY-statement voor je te laten genereren</w:t>
      </w:r>
    </w:p>
    <w:p w14:paraId="30AFABAE" w14:textId="6D7BAD2E" w:rsidR="00FB1A6E" w:rsidRDefault="004356C6" w:rsidP="004356C6">
      <w:pPr>
        <w:rPr>
          <w:lang w:val="nl-NL"/>
        </w:rPr>
      </w:pPr>
      <w:r>
        <w:rPr>
          <w:lang w:val="nl-NL"/>
        </w:rPr>
        <w:t>Wat betreft de snelste manier om data te laden is er momenteel wat onduidelijkheid</w:t>
      </w:r>
      <w:r w:rsidR="00FB1A6E">
        <w:rPr>
          <w:lang w:val="nl-NL"/>
        </w:rPr>
        <w:t xml:space="preserve">. In het verleden waren er “best </w:t>
      </w:r>
      <w:proofErr w:type="spellStart"/>
      <w:r w:rsidR="00FB1A6E">
        <w:rPr>
          <w:lang w:val="nl-NL"/>
        </w:rPr>
        <w:t>practices</w:t>
      </w:r>
      <w:proofErr w:type="spellEnd"/>
      <w:r w:rsidR="00FB1A6E">
        <w:rPr>
          <w:lang w:val="nl-NL"/>
        </w:rPr>
        <w:t>” over het laden met COPY of CREATE TABLE AS SELECT – manieren die logischerwijs aansloten bij een parallelle manier van data verwerken. Hier wordt in de huidige documentatie nauwelijks meer over gesproken. En het zou goed te verklaren zijn als Microsoft deze logica over het slim aanpakken van dataloads inmiddels verwerkt heeft in een “regulier” INSERT..SELECT statement.</w:t>
      </w:r>
    </w:p>
    <w:p w14:paraId="5D876465" w14:textId="58D60081" w:rsidR="004356C6" w:rsidRPr="004356C6" w:rsidRDefault="00FB1A6E" w:rsidP="004356C6">
      <w:pPr>
        <w:rPr>
          <w:lang w:val="nl-NL"/>
        </w:rPr>
      </w:pPr>
      <w:r>
        <w:rPr>
          <w:lang w:val="nl-NL"/>
        </w:rPr>
        <w:t xml:space="preserve">Wanneer je hier op schaal mee wilt gaan werken, is het dus zaak om dit te testen. Gelukkig kan dat vrij eenvoudig in de </w:t>
      </w:r>
      <w:proofErr w:type="spellStart"/>
      <w:r>
        <w:rPr>
          <w:lang w:val="nl-NL"/>
        </w:rPr>
        <w:t>cloud</w:t>
      </w:r>
      <w:proofErr w:type="spellEnd"/>
      <w:r>
        <w:rPr>
          <w:lang w:val="nl-NL"/>
        </w:rPr>
        <w:t>.</w:t>
      </w:r>
    </w:p>
    <w:p w14:paraId="17F56599" w14:textId="77777777" w:rsidR="00FB1A6E" w:rsidRDefault="00FB1A6E">
      <w:pPr>
        <w:rPr>
          <w:rFonts w:asciiTheme="majorHAnsi" w:eastAsiaTheme="majorEastAsia" w:hAnsiTheme="majorHAnsi" w:cstheme="majorBidi"/>
          <w:color w:val="2F5496" w:themeColor="accent1" w:themeShade="BF"/>
          <w:sz w:val="32"/>
          <w:szCs w:val="32"/>
          <w:lang w:val="nl-NL"/>
        </w:rPr>
      </w:pPr>
      <w:r>
        <w:rPr>
          <w:lang w:val="nl-NL"/>
        </w:rPr>
        <w:br w:type="page"/>
      </w:r>
    </w:p>
    <w:p w14:paraId="147E287C" w14:textId="099AEFFD" w:rsidR="006E7C47" w:rsidRDefault="006E7C47" w:rsidP="00030030">
      <w:pPr>
        <w:pStyle w:val="Heading1"/>
        <w:rPr>
          <w:lang w:val="nl-NL"/>
        </w:rPr>
      </w:pPr>
      <w:r>
        <w:rPr>
          <w:lang w:val="nl-NL"/>
        </w:rPr>
        <w:lastRenderedPageBreak/>
        <w:t>Verdieping en verbreding</w:t>
      </w:r>
    </w:p>
    <w:p w14:paraId="1028DE4D" w14:textId="77777777" w:rsidR="006B56B6" w:rsidRDefault="006B56B6" w:rsidP="006B56B6">
      <w:pPr>
        <w:rPr>
          <w:lang w:val="nl-NL"/>
        </w:rPr>
      </w:pPr>
      <w:r>
        <w:rPr>
          <w:lang w:val="nl-NL"/>
        </w:rPr>
        <w:t xml:space="preserve">Voor een stukje verdieping en verbreding zou je ook kunnen kijken naar de zogenaamde </w:t>
      </w:r>
      <w:proofErr w:type="spellStart"/>
      <w:r>
        <w:rPr>
          <w:i/>
          <w:iCs/>
          <w:lang w:val="nl-NL"/>
        </w:rPr>
        <w:t>wrangling</w:t>
      </w:r>
      <w:proofErr w:type="spellEnd"/>
      <w:r>
        <w:rPr>
          <w:i/>
          <w:iCs/>
          <w:lang w:val="nl-NL"/>
        </w:rPr>
        <w:t xml:space="preserve"> </w:t>
      </w:r>
      <w:proofErr w:type="spellStart"/>
      <w:r>
        <w:rPr>
          <w:lang w:val="nl-NL"/>
        </w:rPr>
        <w:t>activity</w:t>
      </w:r>
      <w:proofErr w:type="spellEnd"/>
      <w:r>
        <w:rPr>
          <w:lang w:val="nl-NL"/>
        </w:rPr>
        <w:t xml:space="preserve">. </w:t>
      </w:r>
      <w:r w:rsidRPr="006B56B6">
        <w:rPr>
          <w:lang w:val="nl-NL"/>
        </w:rPr>
        <w:t>Hiermee krijg je feitelijk Power Query beschikbaar op grote schaal</w:t>
      </w:r>
      <w:r>
        <w:rPr>
          <w:lang w:val="nl-NL"/>
        </w:rPr>
        <w:t xml:space="preserve"> (let wel: het is nog vrij beperkt in vergelijking met wat je van Power Query gewend bent!)</w:t>
      </w:r>
    </w:p>
    <w:p w14:paraId="0A3E93A0" w14:textId="40EB16BC" w:rsidR="006B56B6" w:rsidRPr="006B56B6" w:rsidRDefault="00401C24" w:rsidP="006B56B6">
      <w:hyperlink r:id="rId22" w:history="1">
        <w:r w:rsidR="006B56B6">
          <w:rPr>
            <w:rStyle w:val="Hyperlink"/>
          </w:rPr>
          <w:t>Getting started with wrangling data flow in Azure Data Factory - Azure Data Factory | Microsoft Docs</w:t>
        </w:r>
      </w:hyperlink>
    </w:p>
    <w:sectPr w:rsidR="006B56B6" w:rsidRPr="006B5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F31BA6"/>
    <w:multiLevelType w:val="hybridMultilevel"/>
    <w:tmpl w:val="6920473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3E2004F"/>
    <w:multiLevelType w:val="hybridMultilevel"/>
    <w:tmpl w:val="6576D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5360B50"/>
    <w:multiLevelType w:val="hybridMultilevel"/>
    <w:tmpl w:val="87900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2F66F9"/>
    <w:multiLevelType w:val="hybridMultilevel"/>
    <w:tmpl w:val="B1324DC0"/>
    <w:lvl w:ilvl="0" w:tplc="F41A0AC0">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74"/>
    <w:rsid w:val="00030030"/>
    <w:rsid w:val="000B0359"/>
    <w:rsid w:val="00102467"/>
    <w:rsid w:val="00105C39"/>
    <w:rsid w:val="0010741E"/>
    <w:rsid w:val="00107F74"/>
    <w:rsid w:val="00133A2E"/>
    <w:rsid w:val="001505A1"/>
    <w:rsid w:val="001F060E"/>
    <w:rsid w:val="0024058C"/>
    <w:rsid w:val="00246DCF"/>
    <w:rsid w:val="002611D8"/>
    <w:rsid w:val="00276098"/>
    <w:rsid w:val="00282B62"/>
    <w:rsid w:val="002D7C88"/>
    <w:rsid w:val="0030751A"/>
    <w:rsid w:val="00327105"/>
    <w:rsid w:val="003C3C74"/>
    <w:rsid w:val="003D10EA"/>
    <w:rsid w:val="00401C24"/>
    <w:rsid w:val="00431EDF"/>
    <w:rsid w:val="004356C6"/>
    <w:rsid w:val="004E371C"/>
    <w:rsid w:val="00577BB7"/>
    <w:rsid w:val="005C3FB6"/>
    <w:rsid w:val="00662D08"/>
    <w:rsid w:val="006B56B6"/>
    <w:rsid w:val="006E7C47"/>
    <w:rsid w:val="006F6196"/>
    <w:rsid w:val="00703B0E"/>
    <w:rsid w:val="00703B53"/>
    <w:rsid w:val="00840C09"/>
    <w:rsid w:val="00872E0C"/>
    <w:rsid w:val="008810EA"/>
    <w:rsid w:val="008C5F5F"/>
    <w:rsid w:val="00910626"/>
    <w:rsid w:val="0096134E"/>
    <w:rsid w:val="0098284D"/>
    <w:rsid w:val="00997DD8"/>
    <w:rsid w:val="009F1DEA"/>
    <w:rsid w:val="00A525C2"/>
    <w:rsid w:val="00B31EF0"/>
    <w:rsid w:val="00BC1E28"/>
    <w:rsid w:val="00CB6689"/>
    <w:rsid w:val="00CE243D"/>
    <w:rsid w:val="00D33D42"/>
    <w:rsid w:val="00D81BFE"/>
    <w:rsid w:val="00DF4159"/>
    <w:rsid w:val="00E543BE"/>
    <w:rsid w:val="00E62269"/>
    <w:rsid w:val="00EB6E7A"/>
    <w:rsid w:val="00FB1A6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0218"/>
  <w15:chartTrackingRefBased/>
  <w15:docId w15:val="{AB7C0419-6C0C-4291-8B60-73B3BDC6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689"/>
  </w:style>
  <w:style w:type="paragraph" w:styleId="Heading1">
    <w:name w:val="heading 1"/>
    <w:basedOn w:val="Normal"/>
    <w:next w:val="Normal"/>
    <w:link w:val="Heading1Char"/>
    <w:uiPriority w:val="9"/>
    <w:qFormat/>
    <w:rsid w:val="006E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2B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6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6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27105"/>
    <w:pPr>
      <w:ind w:left="720"/>
      <w:contextualSpacing/>
    </w:pPr>
  </w:style>
  <w:style w:type="character" w:customStyle="1" w:styleId="Heading1Char">
    <w:name w:val="Heading 1 Char"/>
    <w:basedOn w:val="DefaultParagraphFont"/>
    <w:link w:val="Heading1"/>
    <w:uiPriority w:val="9"/>
    <w:rsid w:val="006E7C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77BB7"/>
    <w:rPr>
      <w:color w:val="0563C1" w:themeColor="hyperlink"/>
      <w:u w:val="single"/>
    </w:rPr>
  </w:style>
  <w:style w:type="character" w:styleId="UnresolvedMention">
    <w:name w:val="Unresolved Mention"/>
    <w:basedOn w:val="DefaultParagraphFont"/>
    <w:uiPriority w:val="99"/>
    <w:semiHidden/>
    <w:unhideWhenUsed/>
    <w:rsid w:val="00577BB7"/>
    <w:rPr>
      <w:color w:val="605E5C"/>
      <w:shd w:val="clear" w:color="auto" w:fill="E1DFDD"/>
    </w:rPr>
  </w:style>
  <w:style w:type="character" w:customStyle="1" w:styleId="Heading2Char">
    <w:name w:val="Heading 2 Char"/>
    <w:basedOn w:val="DefaultParagraphFont"/>
    <w:link w:val="Heading2"/>
    <w:uiPriority w:val="9"/>
    <w:rsid w:val="00282B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276743">
      <w:bodyDiv w:val="1"/>
      <w:marLeft w:val="0"/>
      <w:marRight w:val="0"/>
      <w:marTop w:val="0"/>
      <w:marBottom w:val="0"/>
      <w:divBdr>
        <w:top w:val="none" w:sz="0" w:space="0" w:color="auto"/>
        <w:left w:val="none" w:sz="0" w:space="0" w:color="auto"/>
        <w:bottom w:val="none" w:sz="0" w:space="0" w:color="auto"/>
        <w:right w:val="none" w:sz="0" w:space="0" w:color="auto"/>
      </w:divBdr>
    </w:div>
    <w:div w:id="197666361">
      <w:bodyDiv w:val="1"/>
      <w:marLeft w:val="0"/>
      <w:marRight w:val="0"/>
      <w:marTop w:val="0"/>
      <w:marBottom w:val="0"/>
      <w:divBdr>
        <w:top w:val="none" w:sz="0" w:space="0" w:color="auto"/>
        <w:left w:val="none" w:sz="0" w:space="0" w:color="auto"/>
        <w:bottom w:val="none" w:sz="0" w:space="0" w:color="auto"/>
        <w:right w:val="none" w:sz="0" w:space="0" w:color="auto"/>
      </w:divBdr>
    </w:div>
    <w:div w:id="423841011">
      <w:bodyDiv w:val="1"/>
      <w:marLeft w:val="0"/>
      <w:marRight w:val="0"/>
      <w:marTop w:val="0"/>
      <w:marBottom w:val="0"/>
      <w:divBdr>
        <w:top w:val="none" w:sz="0" w:space="0" w:color="auto"/>
        <w:left w:val="none" w:sz="0" w:space="0" w:color="auto"/>
        <w:bottom w:val="none" w:sz="0" w:space="0" w:color="auto"/>
        <w:right w:val="none" w:sz="0" w:space="0" w:color="auto"/>
      </w:divBdr>
    </w:div>
    <w:div w:id="1012148335">
      <w:bodyDiv w:val="1"/>
      <w:marLeft w:val="0"/>
      <w:marRight w:val="0"/>
      <w:marTop w:val="0"/>
      <w:marBottom w:val="0"/>
      <w:divBdr>
        <w:top w:val="none" w:sz="0" w:space="0" w:color="auto"/>
        <w:left w:val="none" w:sz="0" w:space="0" w:color="auto"/>
        <w:bottom w:val="none" w:sz="0" w:space="0" w:color="auto"/>
        <w:right w:val="none" w:sz="0" w:space="0" w:color="auto"/>
      </w:divBdr>
    </w:div>
    <w:div w:id="1103380665">
      <w:bodyDiv w:val="1"/>
      <w:marLeft w:val="0"/>
      <w:marRight w:val="0"/>
      <w:marTop w:val="0"/>
      <w:marBottom w:val="0"/>
      <w:divBdr>
        <w:top w:val="none" w:sz="0" w:space="0" w:color="auto"/>
        <w:left w:val="none" w:sz="0" w:space="0" w:color="auto"/>
        <w:bottom w:val="none" w:sz="0" w:space="0" w:color="auto"/>
        <w:right w:val="none" w:sz="0" w:space="0" w:color="auto"/>
      </w:divBdr>
    </w:div>
    <w:div w:id="1209730498">
      <w:bodyDiv w:val="1"/>
      <w:marLeft w:val="0"/>
      <w:marRight w:val="0"/>
      <w:marTop w:val="0"/>
      <w:marBottom w:val="0"/>
      <w:divBdr>
        <w:top w:val="none" w:sz="0" w:space="0" w:color="auto"/>
        <w:left w:val="none" w:sz="0" w:space="0" w:color="auto"/>
        <w:bottom w:val="none" w:sz="0" w:space="0" w:color="auto"/>
        <w:right w:val="none" w:sz="0" w:space="0" w:color="auto"/>
      </w:divBdr>
    </w:div>
    <w:div w:id="1244297140">
      <w:bodyDiv w:val="1"/>
      <w:marLeft w:val="0"/>
      <w:marRight w:val="0"/>
      <w:marTop w:val="0"/>
      <w:marBottom w:val="0"/>
      <w:divBdr>
        <w:top w:val="none" w:sz="0" w:space="0" w:color="auto"/>
        <w:left w:val="none" w:sz="0" w:space="0" w:color="auto"/>
        <w:bottom w:val="none" w:sz="0" w:space="0" w:color="auto"/>
        <w:right w:val="none" w:sz="0" w:space="0" w:color="auto"/>
      </w:divBdr>
    </w:div>
    <w:div w:id="1752268667">
      <w:bodyDiv w:val="1"/>
      <w:marLeft w:val="0"/>
      <w:marRight w:val="0"/>
      <w:marTop w:val="0"/>
      <w:marBottom w:val="0"/>
      <w:divBdr>
        <w:top w:val="none" w:sz="0" w:space="0" w:color="auto"/>
        <w:left w:val="none" w:sz="0" w:space="0" w:color="auto"/>
        <w:bottom w:val="none" w:sz="0" w:space="0" w:color="auto"/>
        <w:right w:val="none" w:sz="0" w:space="0" w:color="auto"/>
      </w:divBdr>
    </w:div>
    <w:div w:id="1881503991">
      <w:bodyDiv w:val="1"/>
      <w:marLeft w:val="0"/>
      <w:marRight w:val="0"/>
      <w:marTop w:val="0"/>
      <w:marBottom w:val="0"/>
      <w:divBdr>
        <w:top w:val="none" w:sz="0" w:space="0" w:color="auto"/>
        <w:left w:val="none" w:sz="0" w:space="0" w:color="auto"/>
        <w:bottom w:val="none" w:sz="0" w:space="0" w:color="auto"/>
        <w:right w:val="none" w:sz="0" w:space="0" w:color="auto"/>
      </w:divBdr>
    </w:div>
    <w:div w:id="2027437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services/devops/?nav=min" TargetMode="External"/><Relationship Id="rId13" Type="http://schemas.openxmlformats.org/officeDocument/2006/relationships/hyperlink" Target="https://docs.microsoft.com/en-us/azure/databricks/scenarios/databricks-extract-load-sql-data-warehouse" TargetMode="External"/><Relationship Id="rId18" Type="http://schemas.openxmlformats.org/officeDocument/2006/relationships/hyperlink" Target="https://docs.microsoft.com/en-us/azure/machine-learning/how-to-data-prep-synapse-spark-pool" TargetMode="External"/><Relationship Id="rId3" Type="http://schemas.openxmlformats.org/officeDocument/2006/relationships/customXml" Target="../customXml/item3.xml"/><Relationship Id="rId21" Type="http://schemas.openxmlformats.org/officeDocument/2006/relationships/hyperlink" Target="https://docs.microsoft.com/en-us/azure/synapse-analytics/quickstart-load-studio-sql-pool" TargetMode="External"/><Relationship Id="rId7" Type="http://schemas.openxmlformats.org/officeDocument/2006/relationships/webSettings" Target="webSettings.xml"/><Relationship Id="rId12" Type="http://schemas.openxmlformats.org/officeDocument/2006/relationships/hyperlink" Target="https://www.youtube.com/watch?v=OMjxlqIqSqs" TargetMode="External"/><Relationship Id="rId17" Type="http://schemas.openxmlformats.org/officeDocument/2006/relationships/hyperlink" Target="https://medium.com/analytics-vidhya/build-a-new-age-cost-effective-business-intelligence-system-using-azure-data-lakehouse-and-synapse-46d361ba33e6" TargetMode="External"/><Relationship Id="rId2" Type="http://schemas.openxmlformats.org/officeDocument/2006/relationships/customXml" Target="../customXml/item2.xml"/><Relationship Id="rId16" Type="http://schemas.openxmlformats.org/officeDocument/2006/relationships/hyperlink" Target="https://medium.com/analytics-vidhya/data-lakehouse-architecture-azure-synapse-serverless-sql-pools-78a7a142ca37" TargetMode="External"/><Relationship Id="rId20" Type="http://schemas.openxmlformats.org/officeDocument/2006/relationships/hyperlink" Target="https://docs.microsoft.com/en-us/azure/synapse-analytics/sql-data-warehouse/quickstart-bulk-load-copy-tsq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data-factory/tutorial-data-flow-delta-lake"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github.com/MicrosoftDocs/mslearn-perform-advanced-data-transformation-in-azure-databricks/blob/master/DBC/05.2-Advanced-ETL.dbc?raw=true" TargetMode="External"/><Relationship Id="rId23" Type="http://schemas.openxmlformats.org/officeDocument/2006/relationships/fontTable" Target="fontTable.xml"/><Relationship Id="rId10" Type="http://schemas.openxmlformats.org/officeDocument/2006/relationships/hyperlink" Target="https://docs.microsoft.com/en-us/azure/data-factory/tutorial-copy-data-portal" TargetMode="External"/><Relationship Id="rId19" Type="http://schemas.openxmlformats.org/officeDocument/2006/relationships/hyperlink" Target="https://docs.microsoft.com/en-us/azure/synapse-analytics/data-integration/data-integration-sql-pool" TargetMode="External"/><Relationship Id="rId4" Type="http://schemas.openxmlformats.org/officeDocument/2006/relationships/numbering" Target="numbering.xml"/><Relationship Id="rId9" Type="http://schemas.openxmlformats.org/officeDocument/2006/relationships/hyperlink" Target="https://forms.office.com/pages/responsepage.aspx?id=v4j5cvGGr0GRqy180BHbR63mUWPlq7NEsFZhkyH8jChUMlM3QzdDMFZOMkVBWU5BWFM3SDI2QlRBSC4u" TargetMode="External"/><Relationship Id="rId14" Type="http://schemas.openxmlformats.org/officeDocument/2006/relationships/hyperlink" Target="https://github.com/MicrosoftDocs/mslearn-perform-basic-data-transformation-in-azure-databricks/blob/master/DBC/05.1-Basic-ETL.dbc?raw=true" TargetMode="External"/><Relationship Id="rId22" Type="http://schemas.openxmlformats.org/officeDocument/2006/relationships/hyperlink" Target="https://docs.microsoft.com/en-us/azure/data-factory/wrangling-tutori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17054AADE3FA43A6671C2DCD0CAA03" ma:contentTypeVersion="8" ma:contentTypeDescription="Create a new document." ma:contentTypeScope="" ma:versionID="8e9cb088c4fe396fecec83295e638568">
  <xsd:schema xmlns:xsd="http://www.w3.org/2001/XMLSchema" xmlns:xs="http://www.w3.org/2001/XMLSchema" xmlns:p="http://schemas.microsoft.com/office/2006/metadata/properties" xmlns:ns2="055b5249-7045-409e-ab1a-79c5439653fa" targetNamespace="http://schemas.microsoft.com/office/2006/metadata/properties" ma:root="true" ma:fieldsID="19fc490764ec149c6a0769547e682fea" ns2:_="">
    <xsd:import namespace="055b5249-7045-409e-ab1a-79c5439653f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5b5249-7045-409e-ab1a-79c543965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88CE29-27CA-4D22-A74E-B5CA92602950}">
  <ds:schemaRefs>
    <ds:schemaRef ds:uri="http://schemas.microsoft.com/sharepoint/v3/contenttype/forms"/>
  </ds:schemaRefs>
</ds:datastoreItem>
</file>

<file path=customXml/itemProps2.xml><?xml version="1.0" encoding="utf-8"?>
<ds:datastoreItem xmlns:ds="http://schemas.openxmlformats.org/officeDocument/2006/customXml" ds:itemID="{27AF65DE-9BC9-498A-AB3E-56034A5C59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5b5249-7045-409e-ab1a-79c5439653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F8DDCE-21AF-4A10-9F80-EC23CD755D8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1619</Words>
  <Characters>9231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Koos van Strien</dc:creator>
  <cp:keywords/>
  <dc:description/>
  <cp:lastModifiedBy>Koos van Strien</cp:lastModifiedBy>
  <cp:revision>42</cp:revision>
  <dcterms:created xsi:type="dcterms:W3CDTF">2021-05-21T13:22:00Z</dcterms:created>
  <dcterms:modified xsi:type="dcterms:W3CDTF">2022-02-01T19:29:00Z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0x010100C017054AADE3FA43A6671C2DCD0CAA03</vt:lpwstr>
  </property>
  <property fmtid="{D5CDD505-2E9C-101B-9397-08002B2CF9AE}" pid="3" name="GUID">
    <vt:lpwstr>7ece87df-4848-43c9-9344-9a2953ddb1cf</vt:lpwstr>
  </property>
  <property fmtid="{D5CDD505-2E9C-101B-9397-08002B2CF9AE}" pid="4" name="xd_Signature">
    <vt:bool>false</vt:bool>
  </property>
  <property fmtid="{D5CDD505-2E9C-101B-9397-08002B2CF9AE}" pid="5" name="xd_ProgID">
    <vt:lpwstr/>
  </property>
  <property fmtid="{D5CDD505-2E9C-101B-9397-08002B2CF9AE}" pid="6" name="SharedWithUsers">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SIP_Label_a51cdf94-b825-48c2-8b27-51ed6f9320b0_Enabled">
    <vt:lpwstr>true</vt:lpwstr>
  </property>
  <property fmtid="{D5CDD505-2E9C-101B-9397-08002B2CF9AE}" pid="13" name="MSIP_Label_a51cdf94-b825-48c2-8b27-51ed6f9320b0_SetDate">
    <vt:lpwstr>2022-02-01T19:26:38Z</vt:lpwstr>
  </property>
  <property fmtid="{D5CDD505-2E9C-101B-9397-08002B2CF9AE}" pid="14" name="MSIP_Label_a51cdf94-b825-48c2-8b27-51ed6f9320b0_Method">
    <vt:lpwstr>Privileged</vt:lpwstr>
  </property>
  <property fmtid="{D5CDD505-2E9C-101B-9397-08002B2CF9AE}" pid="15" name="MSIP_Label_a51cdf94-b825-48c2-8b27-51ed6f9320b0_Name">
    <vt:lpwstr>Label laag</vt:lpwstr>
  </property>
  <property fmtid="{D5CDD505-2E9C-101B-9397-08002B2CF9AE}" pid="16" name="MSIP_Label_a51cdf94-b825-48c2-8b27-51ed6f9320b0_SiteId">
    <vt:lpwstr>b1a6616c-9473-4cab-82b6-b6affeed3e12</vt:lpwstr>
  </property>
  <property fmtid="{D5CDD505-2E9C-101B-9397-08002B2CF9AE}" pid="17" name="MSIP_Label_a51cdf94-b825-48c2-8b27-51ed6f9320b0_ActionId">
    <vt:lpwstr>e49f0efb-b486-4b62-978e-e0756be36319</vt:lpwstr>
  </property>
  <property fmtid="{D5CDD505-2E9C-101B-9397-08002B2CF9AE}" pid="18" name="MSIP_Label_a51cdf94-b825-48c2-8b27-51ed6f9320b0_ContentBits">
    <vt:lpwstr>0</vt:lpwstr>
  </property>
</Properties>
</file>